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12CAF89D" w:rsidR="00003A37" w:rsidRDefault="002516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62204F7A" wp14:editId="797CE73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-790575</wp:posOffset>
                    </wp:positionV>
                    <wp:extent cx="7035165" cy="1828800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516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A75E0" w14:textId="28980B04" w:rsidR="0025163F" w:rsidRPr="00CC19FB" w:rsidRDefault="0025163F" w:rsidP="0025163F">
                                <w:pPr>
                                  <w:jc w:val="center"/>
                                  <w:rPr>
                                    <w:color w:val="4BACC6" w:themeColor="accent5"/>
                                    <w:sz w:val="144"/>
                                    <w:szCs w:val="144"/>
                                    <w:lang w:val="es-BO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CC19FB">
                                  <w:rPr>
                                    <w:color w:val="4BACC6" w:themeColor="accent5"/>
                                    <w:sz w:val="144"/>
                                    <w:szCs w:val="144"/>
                                    <w:lang w:val="es-BO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PROVEEDORA BIOTEC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2204F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-62.25pt;width:553.95pt;height:2in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" filled="f" stroked="f">
                    <v:fill o:detectmouseclick="t"/>
                    <v:textbox style="mso-fit-shape-to-text:t">
                      <w:txbxContent>
                        <w:p w14:paraId="6B4A75E0" w14:textId="28980B04" w:rsidR="0025163F" w:rsidRPr="00CC19FB" w:rsidRDefault="0025163F" w:rsidP="0025163F">
                          <w:pPr>
                            <w:jc w:val="center"/>
                            <w:rPr>
                              <w:color w:val="4BACC6" w:themeColor="accent5"/>
                              <w:sz w:val="144"/>
                              <w:szCs w:val="144"/>
                              <w:lang w:val="es-BO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C19FB">
                            <w:rPr>
                              <w:color w:val="4BACC6" w:themeColor="accent5"/>
                              <w:sz w:val="144"/>
                              <w:szCs w:val="144"/>
                              <w:lang w:val="es-BO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PROVEEDORA BIOTEC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EDD3141" w14:textId="33E6BB25" w:rsidR="00925248" w:rsidRDefault="00925248" w:rsidP="0025163F"/>
        <w:p w14:paraId="7014DBAB" w14:textId="28B809EF" w:rsidR="00925248" w:rsidRDefault="00925248" w:rsidP="00925248">
          <w:pPr>
            <w:jc w:val="center"/>
          </w:pPr>
        </w:p>
        <w:p w14:paraId="7F521080" w14:textId="6FA1AF68" w:rsidR="00925248" w:rsidRDefault="00925248" w:rsidP="00925248">
          <w:pPr>
            <w:jc w:val="center"/>
          </w:pPr>
        </w:p>
        <w:p w14:paraId="188AD181" w14:textId="0A30E009" w:rsidR="00925248" w:rsidRDefault="00925248" w:rsidP="00925248">
          <w:pPr>
            <w:jc w:val="center"/>
          </w:pPr>
        </w:p>
        <w:p w14:paraId="3727F0F4" w14:textId="4E68C644" w:rsidR="00925248" w:rsidRDefault="00925248" w:rsidP="00925248">
          <w:pPr>
            <w:jc w:val="center"/>
          </w:pPr>
        </w:p>
        <w:p w14:paraId="50216DB7" w14:textId="7E35F340" w:rsidR="009A7F5D" w:rsidRDefault="009A7F5D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98E4285" w14:textId="30C0F025" w:rsidR="0025163F" w:rsidRDefault="00CC19FB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noProof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95104" behindDoc="0" locked="0" layoutInCell="1" allowOverlap="1" wp14:anchorId="2BA35994" wp14:editId="74C976C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314825" cy="3981450"/>
                <wp:effectExtent l="0" t="0" r="9525" b="0"/>
                <wp:wrapSquare wrapText="bothSides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477" t="16666" r="23095" b="26905"/>
                        <a:stretch/>
                      </pic:blipFill>
                      <pic:spPr bwMode="auto">
                        <a:xfrm>
                          <a:off x="0" y="0"/>
                          <a:ext cx="4314825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F6F3AA" w14:textId="30E1E4D2" w:rsidR="0025163F" w:rsidRDefault="0025163F" w:rsidP="0025163F">
          <w:pPr>
            <w:jc w:val="center"/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6B4B7E8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8F81C29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AED4620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2658576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5EF7BA8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5268AD3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E2326F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ED6BDDD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743EF0C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CFEDB5F" w14:textId="252184A4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F0B6657" w14:textId="77777777" w:rsidR="00CC19FB" w:rsidRDefault="00CC19FB" w:rsidP="00CC19FB">
          <w:pPr>
            <w:jc w:val="center"/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5163F"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11EA4240" w14:textId="77777777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71B809A" w14:textId="656B7E33" w:rsidR="00CC19FB" w:rsidRDefault="00CC19FB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Jose Jhonatan Silvestre Apaza</w:t>
          </w:r>
        </w:p>
        <w:p w14:paraId="0F6F96F0" w14:textId="18329219" w:rsidR="009A7F5D" w:rsidRPr="0025163F" w:rsidRDefault="009A7F5D" w:rsidP="0025163F">
          <w:pPr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5163F">
            <w:rPr>
              <w:rFonts w:ascii="Arial" w:hAnsi="Arial" w:cs="Arial"/>
              <w:color w:val="31849B" w:themeColor="accent5" w:themeShade="BF"/>
              <w:sz w:val="40"/>
              <w:szCs w:val="4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3EBA61BA" w14:textId="77777777" w:rsidR="0025163F" w:rsidRDefault="0025163F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B9C6623" w14:textId="1F489507" w:rsidR="0016278D" w:rsidRDefault="00223304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223304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223304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22330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22330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22330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223304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223304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45DE65A0" w:rsidR="00CE3179" w:rsidRPr="00A64DB5" w:rsidRDefault="0025163F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 una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pagina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 que promociona productos de bioseguridad desde un barbijo hasta trajes de bioseguridad todo para mantenerse seguro durante la pandemia a precios para todo bolsillo 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065FA633" w:rsidR="00E9375B" w:rsidRPr="00CE3179" w:rsidRDefault="0025163F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biotecTeProtege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356CA761" w14:textId="53712F2F" w:rsidR="00E502AF" w:rsidRPr="0000438F" w:rsidRDefault="0025163F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el propósito es promocionar y ofertar productos de bioseguridad, una </w:t>
      </w:r>
      <w:proofErr w:type="spellStart"/>
      <w:r>
        <w:rPr>
          <w:rFonts w:ascii="Verdana" w:eastAsia="Times New Roman" w:hAnsi="Verdana" w:cs="Times New Roman"/>
          <w:lang w:val="es-MX"/>
        </w:rPr>
        <w:t>pagina</w:t>
      </w:r>
      <w:proofErr w:type="spellEnd"/>
      <w:r>
        <w:rPr>
          <w:rFonts w:ascii="Verdana" w:eastAsia="Times New Roman" w:hAnsi="Verdana" w:cs="Times New Roman"/>
          <w:lang w:val="es-MX"/>
        </w:rPr>
        <w:t xml:space="preserve"> con fines lucrativos </w:t>
      </w:r>
      <w:r w:rsidR="001B631A">
        <w:rPr>
          <w:rFonts w:ascii="Verdana" w:eastAsia="Times New Roman" w:hAnsi="Verdana" w:cs="Times New Roman"/>
          <w:lang w:val="es-MX"/>
        </w:rPr>
        <w:t>para la venta por mayor y menor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082F70D4" w:rsidR="009A62E8" w:rsidRPr="0000438F" w:rsidRDefault="00CC19FB" w:rsidP="00925248">
      <w:pPr>
        <w:pStyle w:val="Ttulo1"/>
        <w:rPr>
          <w:color w:val="31849B" w:themeColor="accent5" w:themeShade="BF"/>
          <w:lang w:val="es-MX"/>
        </w:rPr>
      </w:pPr>
      <w:bookmarkStart w:id="4" w:name="_Toc42260802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</w:t>
      </w:r>
      <w:r w:rsidR="0000438F">
        <w:rPr>
          <w:color w:val="31849B" w:themeColor="accent5" w:themeShade="BF"/>
          <w:lang w:val="es-MX"/>
        </w:rPr>
        <w:t xml:space="preserve"> objetivo</w:t>
      </w:r>
      <w:bookmarkEnd w:id="4"/>
      <w:r w:rsidR="0000438F">
        <w:rPr>
          <w:color w:val="31849B" w:themeColor="accent5" w:themeShade="BF"/>
          <w:lang w:val="es-MX"/>
        </w:rPr>
        <w:t xml:space="preserve"> </w:t>
      </w:r>
    </w:p>
    <w:p w14:paraId="27949868" w14:textId="4E2E207D" w:rsidR="00894256" w:rsidRPr="001B631A" w:rsidRDefault="001B631A" w:rsidP="001B631A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personas del área de salud como médicos enfermeras, ministerios de salud, también publico general mayores a 18 años que desea adquirir nuestros productos para su uso o para comercializarlos</w:t>
      </w:r>
    </w:p>
    <w:p w14:paraId="03035C53" w14:textId="5DB64507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5" w:name="_Toc42260804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5"/>
      <w:proofErr w:type="spellEnd"/>
    </w:p>
    <w:p w14:paraId="32F9837E" w14:textId="22AA1A73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0DE1DF4D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bookmarkStart w:id="6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6"/>
    </w:p>
    <w:p w14:paraId="7E732E7C" w14:textId="309D10A0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0F37DB51" w:rsidR="006B3FEC" w:rsidRDefault="00CC19FB" w:rsidP="00E9375B">
      <w:pPr>
        <w:spacing w:before="12" w:line="280" w:lineRule="exact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96128" behindDoc="0" locked="0" layoutInCell="1" allowOverlap="1" wp14:anchorId="035E3D7F" wp14:editId="10D9FE63">
            <wp:simplePos x="0" y="0"/>
            <wp:positionH relativeFrom="column">
              <wp:posOffset>762635</wp:posOffset>
            </wp:positionH>
            <wp:positionV relativeFrom="paragraph">
              <wp:posOffset>7620</wp:posOffset>
            </wp:positionV>
            <wp:extent cx="2105025" cy="166687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4" t="13303" r="21306" b="30276"/>
                    <a:stretch/>
                  </pic:blipFill>
                  <pic:spPr bwMode="auto">
                    <a:xfrm>
                      <a:off x="0" y="0"/>
                      <a:ext cx="2105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MX"/>
        </w:rPr>
        <w:drawing>
          <wp:inline distT="0" distB="0" distL="0" distR="0" wp14:anchorId="40924C12" wp14:editId="585BE993">
            <wp:extent cx="2143125" cy="2143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A3B6" w14:textId="3A8067D4" w:rsidR="001B631A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1AA836A8" w14:textId="2E1AFD76" w:rsidR="001B631A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73B85A0D" w14:textId="64AE5676" w:rsidR="001B631A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4473763B" w14:textId="71E16450" w:rsidR="001B631A" w:rsidRDefault="00CC19FB" w:rsidP="00E9375B">
      <w:pPr>
        <w:spacing w:before="12" w:line="280" w:lineRule="exact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inline distT="0" distB="0" distL="0" distR="0" wp14:anchorId="71777042" wp14:editId="68E69B51">
            <wp:extent cx="5934075" cy="5934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10D5" w14:textId="77777777" w:rsidR="001B631A" w:rsidRPr="00A64DB5" w:rsidRDefault="001B631A" w:rsidP="00E9375B">
      <w:pPr>
        <w:spacing w:before="12" w:line="280" w:lineRule="exact"/>
        <w:rPr>
          <w:sz w:val="28"/>
          <w:szCs w:val="28"/>
          <w:lang w:val="es-MX"/>
        </w:rPr>
      </w:pPr>
    </w:p>
    <w:p w14:paraId="652E11A6" w14:textId="761411D7" w:rsidR="00C50973" w:rsidRPr="00966C01" w:rsidRDefault="00A338BC" w:rsidP="00966C01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7" w:name="_Toc42260806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7"/>
    </w:p>
    <w:p w14:paraId="0573D02E" w14:textId="31E43138" w:rsidR="00E9375B" w:rsidRPr="0043001B" w:rsidRDefault="005A78D4" w:rsidP="00C50973">
      <w:bookmarkStart w:id="8" w:name="_Toc9073204"/>
      <w:r>
        <w:rPr>
          <w:noProof/>
          <w:lang w:val="es-MX" w:eastAsia="es-MX"/>
        </w:rPr>
        <w:drawing>
          <wp:inline distT="0" distB="0" distL="0" distR="0" wp14:anchorId="71E3CC14" wp14:editId="725FECB2">
            <wp:extent cx="6534150" cy="672465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8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9" w:name="_Toc42260807"/>
      <w:r>
        <w:rPr>
          <w:rFonts w:eastAsia="Cambria"/>
          <w:color w:val="31849B" w:themeColor="accent5" w:themeShade="BF"/>
        </w:rPr>
        <w:lastRenderedPageBreak/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9"/>
      <w:proofErr w:type="spellEnd"/>
    </w:p>
    <w:p w14:paraId="2804B5CB" w14:textId="16AEB90A" w:rsidR="008D15E5" w:rsidRDefault="008D15E5" w:rsidP="00925248">
      <w:pPr>
        <w:pStyle w:val="Ttulo2"/>
        <w:rPr>
          <w:color w:val="31849B" w:themeColor="accent5" w:themeShade="BF"/>
          <w:lang w:val="es-BO"/>
        </w:rPr>
      </w:pPr>
      <w:bookmarkStart w:id="10" w:name="_Toc42260808"/>
      <w:r>
        <w:rPr>
          <w:noProof/>
          <w:color w:val="31849B" w:themeColor="accent5" w:themeShade="BF"/>
          <w:lang w:val="es-BO"/>
        </w:rPr>
        <w:drawing>
          <wp:inline distT="0" distB="0" distL="0" distR="0" wp14:anchorId="4B67661B" wp14:editId="6AFE8427">
            <wp:extent cx="5924550" cy="3400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1D09" w14:textId="022A3375" w:rsidR="00B3346E" w:rsidRPr="008D15E5" w:rsidRDefault="00A338BC" w:rsidP="00925248">
      <w:pPr>
        <w:pStyle w:val="Ttulo2"/>
        <w:rPr>
          <w:lang w:val="es-BO"/>
        </w:rPr>
      </w:pPr>
      <w:proofErr w:type="spellStart"/>
      <w:r w:rsidRPr="008D15E5">
        <w:rPr>
          <w:color w:val="31849B" w:themeColor="accent5" w:themeShade="BF"/>
          <w:lang w:val="es-BO"/>
        </w:rPr>
        <w:t>Tipografia</w:t>
      </w:r>
      <w:bookmarkEnd w:id="10"/>
      <w:proofErr w:type="spellEnd"/>
    </w:p>
    <w:p w14:paraId="32596489" w14:textId="1A955712" w:rsidR="00B3346E" w:rsidRPr="008D15E5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1" w:name="_Toc42260809"/>
      <w:r w:rsidRPr="008D15E5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Encabezados</w:t>
      </w:r>
      <w:bookmarkEnd w:id="11"/>
    </w:p>
    <w:p w14:paraId="2A72BC5B" w14:textId="77777777" w:rsidR="00B3346E" w:rsidRPr="008D15E5" w:rsidRDefault="00B3346E" w:rsidP="00B3346E">
      <w:pPr>
        <w:spacing w:before="18" w:line="260" w:lineRule="exact"/>
        <w:rPr>
          <w:sz w:val="26"/>
          <w:szCs w:val="26"/>
          <w:lang w:val="es-BO"/>
        </w:rPr>
      </w:pPr>
    </w:p>
    <w:p w14:paraId="236EB2EE" w14:textId="77777777" w:rsidR="008D15E5" w:rsidRPr="008D15E5" w:rsidRDefault="00C808E1" w:rsidP="008D15E5">
      <w:pPr>
        <w:pStyle w:val="Ttulo3"/>
        <w:shd w:val="clear" w:color="auto" w:fill="FFFFFF"/>
        <w:spacing w:before="0" w:beforeAutospacing="0" w:after="0" w:afterAutospacing="0" w:line="960" w:lineRule="atLeast"/>
        <w:textAlignment w:val="baseline"/>
        <w:rPr>
          <w:rFonts w:ascii="Arial" w:hAnsi="Arial" w:cs="Arial"/>
          <w:sz w:val="32"/>
          <w:szCs w:val="32"/>
        </w:rPr>
      </w:pPr>
      <w:r w:rsidRPr="008D15E5">
        <w:rPr>
          <w:rFonts w:ascii="Verdana" w:eastAsia="Cambria" w:hAnsi="Verdana" w:cs="Cambria"/>
        </w:rPr>
        <w:t>F</w:t>
      </w:r>
      <w:r w:rsidRPr="008D15E5">
        <w:rPr>
          <w:rFonts w:ascii="Verdana" w:eastAsia="Cambria" w:hAnsi="Verdana" w:cs="Cambria"/>
          <w:spacing w:val="-1"/>
        </w:rPr>
        <w:t>o</w:t>
      </w:r>
      <w:r w:rsidRPr="008D15E5">
        <w:rPr>
          <w:rFonts w:ascii="Verdana" w:eastAsia="Cambria" w:hAnsi="Verdana" w:cs="Cambria"/>
          <w:spacing w:val="1"/>
        </w:rPr>
        <w:t>n</w:t>
      </w:r>
      <w:r w:rsidRPr="008D15E5">
        <w:rPr>
          <w:rFonts w:ascii="Verdana" w:eastAsia="Cambria" w:hAnsi="Verdana" w:cs="Cambria"/>
          <w:spacing w:val="-1"/>
        </w:rPr>
        <w:t>t-</w:t>
      </w:r>
      <w:r w:rsidRPr="008D15E5">
        <w:rPr>
          <w:rFonts w:ascii="Verdana" w:eastAsia="Cambria" w:hAnsi="Verdana" w:cs="Cambria"/>
        </w:rPr>
        <w:t>fa</w:t>
      </w:r>
      <w:r w:rsidRPr="008D15E5">
        <w:rPr>
          <w:rFonts w:ascii="Verdana" w:eastAsia="Cambria" w:hAnsi="Verdana" w:cs="Cambria"/>
          <w:spacing w:val="3"/>
        </w:rPr>
        <w:t>m</w:t>
      </w:r>
      <w:r w:rsidRPr="008D15E5">
        <w:rPr>
          <w:rFonts w:ascii="Verdana" w:eastAsia="Cambria" w:hAnsi="Verdana" w:cs="Cambria"/>
        </w:rPr>
        <w:t>i</w:t>
      </w:r>
      <w:r w:rsidRPr="008D15E5">
        <w:rPr>
          <w:rFonts w:ascii="Verdana" w:eastAsia="Cambria" w:hAnsi="Verdana" w:cs="Cambria"/>
          <w:spacing w:val="2"/>
        </w:rPr>
        <w:t>l</w:t>
      </w:r>
      <w:r w:rsidRPr="008D15E5">
        <w:rPr>
          <w:rFonts w:ascii="Verdana" w:eastAsia="Cambria" w:hAnsi="Verdana" w:cs="Cambria"/>
        </w:rPr>
        <w:t>y:</w:t>
      </w:r>
      <w:r w:rsidRPr="008D15E5">
        <w:rPr>
          <w:rFonts w:ascii="Verdana" w:eastAsia="Cambria" w:hAnsi="Verdana" w:cs="Cambria"/>
          <w:spacing w:val="59"/>
        </w:rPr>
        <w:t xml:space="preserve"> </w:t>
      </w:r>
      <w:proofErr w:type="spellStart"/>
      <w:r w:rsidR="008D15E5" w:rsidRPr="008D15E5">
        <w:rPr>
          <w:rFonts w:ascii="Arial" w:hAnsi="Arial" w:cs="Arial"/>
          <w:sz w:val="32"/>
          <w:szCs w:val="32"/>
        </w:rPr>
        <w:t>Nunito</w:t>
      </w:r>
      <w:proofErr w:type="spellEnd"/>
      <w:r w:rsidR="008D15E5" w:rsidRPr="008D15E5">
        <w:rPr>
          <w:rFonts w:ascii="Arial" w:hAnsi="Arial" w:cs="Arial"/>
          <w:sz w:val="32"/>
          <w:szCs w:val="32"/>
        </w:rPr>
        <w:t xml:space="preserve"> Sans</w:t>
      </w:r>
    </w:p>
    <w:p w14:paraId="76848A94" w14:textId="68D31592" w:rsidR="0071657E" w:rsidRPr="008D15E5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</w:p>
    <w:p w14:paraId="70959127" w14:textId="0AC5F332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8D15E5">
        <w:rPr>
          <w:rFonts w:ascii="Verdana" w:eastAsia="Cambria" w:hAnsi="Verdana" w:cs="Cambria"/>
          <w:b/>
        </w:rPr>
        <w:t>#</w:t>
      </w:r>
      <w:r w:rsidR="008D15E5">
        <w:rPr>
          <w:rFonts w:ascii="Verdana" w:eastAsia="Cambria" w:hAnsi="Verdana" w:cs="Cambria"/>
          <w:spacing w:val="2"/>
        </w:rPr>
        <w:t>003A66,#99</w:t>
      </w:r>
      <w:r w:rsidR="00EF2D70">
        <w:rPr>
          <w:rFonts w:ascii="Verdana" w:eastAsia="Cambria" w:hAnsi="Verdana" w:cs="Cambria"/>
          <w:spacing w:val="2"/>
        </w:rPr>
        <w:t>6888,#C99D3A</w:t>
      </w:r>
      <w:r w:rsidR="00B3346E" w:rsidRPr="00B824A3">
        <w:rPr>
          <w:rFonts w:ascii="Verdana" w:eastAsia="Cambria" w:hAnsi="Verdana" w:cs="Cambria"/>
        </w:rPr>
        <w:t>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</w:t>
      </w:r>
      <w:proofErr w:type="gramStart"/>
      <w:r w:rsidRPr="00A64DB5">
        <w:rPr>
          <w:rFonts w:ascii="Verdana" w:eastAsia="Cambria" w:hAnsi="Verdana" w:cs="Cambria"/>
          <w:b/>
          <w:lang w:val="es-MX"/>
        </w:rPr>
        <w:t xml:space="preserve">  :</w:t>
      </w:r>
      <w:proofErr w:type="gramEnd"/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lastRenderedPageBreak/>
              <w:t>h</w:t>
            </w:r>
            <w:proofErr w:type="gramStart"/>
            <w:r>
              <w:rPr>
                <w:rFonts w:ascii="Footlight MT Light" w:eastAsia="Cambria" w:hAnsi="Footlight MT Light" w:cs="FrankRuehl"/>
                <w:b/>
                <w:sz w:val="52"/>
              </w:rPr>
              <w:t>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</w:t>
            </w:r>
            <w:proofErr w:type="gramEnd"/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 xml:space="preserve">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4226081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2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3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lastRenderedPageBreak/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4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5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5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42260814"/>
      <w:r>
        <w:rPr>
          <w:color w:val="31849B" w:themeColor="accent5" w:themeShade="BF"/>
          <w:sz w:val="32"/>
        </w:rPr>
        <w:t>Vista Grande</w:t>
      </w:r>
      <w:bookmarkEnd w:id="16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7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4226081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8"/>
      <w:proofErr w:type="spellEnd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22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E3B5" w14:textId="77777777" w:rsidR="00223304" w:rsidRDefault="00223304" w:rsidP="002F154B">
      <w:r>
        <w:separator/>
      </w:r>
    </w:p>
  </w:endnote>
  <w:endnote w:type="continuationSeparator" w:id="0">
    <w:p w14:paraId="2FCD2388" w14:textId="77777777" w:rsidR="00223304" w:rsidRDefault="00223304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52F" w:rsidRPr="0035552F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6848D" w14:textId="77777777" w:rsidR="00223304" w:rsidRDefault="00223304" w:rsidP="002F154B">
      <w:r>
        <w:separator/>
      </w:r>
    </w:p>
  </w:footnote>
  <w:footnote w:type="continuationSeparator" w:id="0">
    <w:p w14:paraId="5BF3381E" w14:textId="77777777" w:rsidR="00223304" w:rsidRDefault="00223304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B631A"/>
    <w:rsid w:val="001D74D2"/>
    <w:rsid w:val="001E726A"/>
    <w:rsid w:val="00215D06"/>
    <w:rsid w:val="00223304"/>
    <w:rsid w:val="00227A4A"/>
    <w:rsid w:val="00232D44"/>
    <w:rsid w:val="00245FE1"/>
    <w:rsid w:val="0025163F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B01E0"/>
    <w:rsid w:val="003B5871"/>
    <w:rsid w:val="003E46A7"/>
    <w:rsid w:val="003E48AF"/>
    <w:rsid w:val="003E5B1E"/>
    <w:rsid w:val="003E60BB"/>
    <w:rsid w:val="0043001B"/>
    <w:rsid w:val="00431725"/>
    <w:rsid w:val="0045031C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17EB3"/>
    <w:rsid w:val="00621CEA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8D15E5"/>
    <w:rsid w:val="008F2E63"/>
    <w:rsid w:val="00921097"/>
    <w:rsid w:val="00925248"/>
    <w:rsid w:val="00955DA7"/>
    <w:rsid w:val="00961519"/>
    <w:rsid w:val="00961E67"/>
    <w:rsid w:val="00966C01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D7858"/>
    <w:rsid w:val="009E650A"/>
    <w:rsid w:val="009E6FAB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9FB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2D70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barbijos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entregas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85A66A93-C62C-4CA3-B3D8-508945554396}">
      <dgm:prSet/>
      <dgm:spPr/>
      <dgm:t>
        <a:bodyPr/>
        <a:lstStyle/>
        <a:p>
          <a:r>
            <a:rPr lang="es-BO"/>
            <a:t>ventas por mayor</a:t>
          </a:r>
        </a:p>
      </dgm:t>
    </dgm:pt>
    <dgm:pt modelId="{9587027F-FFDF-4E73-9C14-0DCED55FADA6}" type="parTrans" cxnId="{920180A5-8FDB-424A-91A7-FB6360638D57}">
      <dgm:prSet/>
      <dgm:spPr/>
      <dgm:t>
        <a:bodyPr/>
        <a:lstStyle/>
        <a:p>
          <a:endParaRPr lang="es-BO"/>
        </a:p>
      </dgm:t>
    </dgm:pt>
    <dgm:pt modelId="{421DEA1B-D1E9-4262-A4EF-1618E2A0609B}" type="sibTrans" cxnId="{920180A5-8FDB-424A-91A7-FB6360638D57}">
      <dgm:prSet/>
      <dgm:spPr/>
      <dgm:t>
        <a:bodyPr/>
        <a:lstStyle/>
        <a:p>
          <a:endParaRPr lang="es-BO"/>
        </a:p>
      </dgm:t>
    </dgm:pt>
    <dgm:pt modelId="{64B54E1A-BEE4-4F66-993C-463240E399A6}">
      <dgm:prSet custT="1"/>
      <dgm:spPr/>
      <dgm:t>
        <a:bodyPr/>
        <a:lstStyle/>
        <a:p>
          <a:r>
            <a:rPr lang="es-BO" sz="1400">
              <a:solidFill>
                <a:schemeClr val="bg1"/>
              </a:solidFill>
            </a:rPr>
            <a:t>alcohol en gel</a:t>
          </a:r>
        </a:p>
      </dgm:t>
    </dgm:pt>
    <dgm:pt modelId="{B3811BB1-83DD-4CA5-997F-65D3B068C3F4}" type="parTrans" cxnId="{463DF62D-F66D-4D89-B859-E007330A3A7E}">
      <dgm:prSet/>
      <dgm:spPr/>
      <dgm:t>
        <a:bodyPr/>
        <a:lstStyle/>
        <a:p>
          <a:endParaRPr lang="es-BO"/>
        </a:p>
      </dgm:t>
    </dgm:pt>
    <dgm:pt modelId="{1C70C0FF-04FE-46F5-A5A3-18BC3E3EDAC4}" type="sibTrans" cxnId="{463DF62D-F66D-4D89-B859-E007330A3A7E}">
      <dgm:prSet/>
      <dgm:spPr/>
      <dgm:t>
        <a:bodyPr/>
        <a:lstStyle/>
        <a:p>
          <a:endParaRPr lang="es-BO"/>
        </a:p>
      </dgm:t>
    </dgm:pt>
    <dgm:pt modelId="{7E6F4B81-9D69-492D-83F2-533A25765AD8}">
      <dgm:prSet custT="1"/>
      <dgm:spPr/>
      <dgm:t>
        <a:bodyPr/>
        <a:lstStyle/>
        <a:p>
          <a:r>
            <a:rPr lang="es-BO" sz="1400">
              <a:solidFill>
                <a:schemeClr val="bg1"/>
              </a:solidFill>
            </a:rPr>
            <a:t>guantes</a:t>
          </a:r>
          <a:r>
            <a:rPr lang="es-BO" sz="1400">
              <a:solidFill>
                <a:schemeClr val="tx1"/>
              </a:solidFill>
            </a:rPr>
            <a:t> </a:t>
          </a:r>
        </a:p>
      </dgm:t>
    </dgm:pt>
    <dgm:pt modelId="{B734BEB9-28C3-4E6F-8D0E-8C0002404CD2}" type="parTrans" cxnId="{72AF6BE0-EF47-4B19-92CA-42ED3324FC67}">
      <dgm:prSet/>
      <dgm:spPr/>
      <dgm:t>
        <a:bodyPr/>
        <a:lstStyle/>
        <a:p>
          <a:endParaRPr lang="es-BO"/>
        </a:p>
      </dgm:t>
    </dgm:pt>
    <dgm:pt modelId="{9A6524E0-029F-420C-8480-BF7605ACCF06}" type="sibTrans" cxnId="{72AF6BE0-EF47-4B19-92CA-42ED3324FC67}">
      <dgm:prSet/>
      <dgm:spPr/>
      <dgm:t>
        <a:bodyPr/>
        <a:lstStyle/>
        <a:p>
          <a:endParaRPr lang="es-BO"/>
        </a:p>
      </dgm:t>
    </dgm:pt>
    <dgm:pt modelId="{2347EB7B-B72E-44EB-95C1-52F08CFA1684}">
      <dgm:prSet custT="1"/>
      <dgm:spPr/>
      <dgm:t>
        <a:bodyPr/>
        <a:lstStyle/>
        <a:p>
          <a:r>
            <a:rPr lang="es-BO" sz="1400">
              <a:solidFill>
                <a:schemeClr val="bg1"/>
              </a:solidFill>
            </a:rPr>
            <a:t>lentes</a:t>
          </a:r>
        </a:p>
      </dgm:t>
    </dgm:pt>
    <dgm:pt modelId="{61362747-6C30-4AD9-B69D-0830503C9B37}" type="parTrans" cxnId="{105099FB-3D5F-40C8-8066-EDA27E4528D2}">
      <dgm:prSet/>
      <dgm:spPr/>
      <dgm:t>
        <a:bodyPr/>
        <a:lstStyle/>
        <a:p>
          <a:endParaRPr lang="es-BO"/>
        </a:p>
      </dgm:t>
    </dgm:pt>
    <dgm:pt modelId="{25331D99-737D-454D-8943-96D8D951A829}" type="sibTrans" cxnId="{105099FB-3D5F-40C8-8066-EDA27E4528D2}">
      <dgm:prSet/>
      <dgm:spPr/>
      <dgm:t>
        <a:bodyPr/>
        <a:lstStyle/>
        <a:p>
          <a:endParaRPr lang="es-BO"/>
        </a:p>
      </dgm:t>
    </dgm:pt>
    <dgm:pt modelId="{FACF79F5-81A3-4C61-8B77-60E1C5127CC2}">
      <dgm:prSet/>
      <dgm:spPr/>
      <dgm:t>
        <a:bodyPr/>
        <a:lstStyle/>
        <a:p>
          <a:r>
            <a:rPr lang="es-BO">
              <a:solidFill>
                <a:schemeClr val="bg1"/>
              </a:solidFill>
            </a:rPr>
            <a:t>traje de bioseguridad</a:t>
          </a:r>
        </a:p>
      </dgm:t>
    </dgm:pt>
    <dgm:pt modelId="{4333A659-F93A-4049-BDB8-AC0A2C63512B}" type="parTrans" cxnId="{246F5823-D676-45C7-867C-B9D5026EABF1}">
      <dgm:prSet/>
      <dgm:spPr/>
      <dgm:t>
        <a:bodyPr/>
        <a:lstStyle/>
        <a:p>
          <a:endParaRPr lang="es-BO"/>
        </a:p>
      </dgm:t>
    </dgm:pt>
    <dgm:pt modelId="{BED9ACE4-4BED-4560-BC55-E8CDFF81A1BE}" type="sibTrans" cxnId="{246F5823-D676-45C7-867C-B9D5026EABF1}">
      <dgm:prSet/>
      <dgm:spPr/>
      <dgm:t>
        <a:bodyPr/>
        <a:lstStyle/>
        <a:p>
          <a:endParaRPr lang="es-BO"/>
        </a:p>
      </dgm:t>
    </dgm:pt>
    <dgm:pt modelId="{794F6A77-66C8-4B0F-8B8C-D8400C524592}">
      <dgm:prSet/>
      <dgm:spPr/>
      <dgm:t>
        <a:bodyPr/>
        <a:lstStyle/>
        <a:p>
          <a:r>
            <a:rPr lang="es-BO"/>
            <a:t>ventas por menor</a:t>
          </a:r>
        </a:p>
      </dgm:t>
    </dgm:pt>
    <dgm:pt modelId="{54E9F27C-A597-4E72-B0D8-82D1852DE302}" type="parTrans" cxnId="{6494D4F8-6E2F-4F51-8A6C-60D465F13A94}">
      <dgm:prSet/>
      <dgm:spPr/>
      <dgm:t>
        <a:bodyPr/>
        <a:lstStyle/>
        <a:p>
          <a:endParaRPr lang="es-BO"/>
        </a:p>
      </dgm:t>
    </dgm:pt>
    <dgm:pt modelId="{15B14628-26DF-48A6-B594-E1D1B19A0705}" type="sibTrans" cxnId="{6494D4F8-6E2F-4F51-8A6C-60D465F13A94}">
      <dgm:prSet/>
      <dgm:spPr/>
      <dgm:t>
        <a:bodyPr/>
        <a:lstStyle/>
        <a:p>
          <a:endParaRPr lang="es-BO"/>
        </a:p>
      </dgm:t>
    </dgm:pt>
    <dgm:pt modelId="{375FB8B1-9875-46CB-B2AA-CA4854698616}">
      <dgm:prSet/>
      <dgm:spPr/>
      <dgm:t>
        <a:bodyPr/>
        <a:lstStyle/>
        <a:p>
          <a:r>
            <a:rPr lang="es-BO"/>
            <a:t>creditos</a:t>
          </a:r>
        </a:p>
      </dgm:t>
    </dgm:pt>
    <dgm:pt modelId="{4E0A7F98-8CF3-403D-A0FB-15327FF028C6}" type="parTrans" cxnId="{9E01A0F9-D58D-4E76-8812-556D028099D2}">
      <dgm:prSet/>
      <dgm:spPr/>
      <dgm:t>
        <a:bodyPr/>
        <a:lstStyle/>
        <a:p>
          <a:endParaRPr lang="es-BO"/>
        </a:p>
      </dgm:t>
    </dgm:pt>
    <dgm:pt modelId="{FCDE9109-88F9-41B0-B274-F15F41C264DF}" type="sibTrans" cxnId="{9E01A0F9-D58D-4E76-8812-556D028099D2}">
      <dgm:prSet/>
      <dgm:spPr/>
      <dgm:t>
        <a:bodyPr/>
        <a:lstStyle/>
        <a:p>
          <a:endParaRPr lang="es-BO"/>
        </a:p>
      </dgm:t>
    </dgm:pt>
    <dgm:pt modelId="{3A21D78F-A513-450F-9030-0B5384C0628F}">
      <dgm:prSet/>
      <dgm:spPr/>
      <dgm:t>
        <a:bodyPr/>
        <a:lstStyle/>
        <a:p>
          <a:r>
            <a:rPr lang="es-BO"/>
            <a:t>descuentos</a:t>
          </a:r>
        </a:p>
      </dgm:t>
    </dgm:pt>
    <dgm:pt modelId="{978706B6-80B4-400A-BCB5-67E0A867F0A7}" type="parTrans" cxnId="{A33EFBED-D98B-4E99-90D1-E19FB41B94A2}">
      <dgm:prSet/>
      <dgm:spPr/>
      <dgm:t>
        <a:bodyPr/>
        <a:lstStyle/>
        <a:p>
          <a:endParaRPr lang="es-BO"/>
        </a:p>
      </dgm:t>
    </dgm:pt>
    <dgm:pt modelId="{39EE5EBE-0A2B-489E-843E-B43FCEC6C8F3}" type="sibTrans" cxnId="{A33EFBED-D98B-4E99-90D1-E19FB41B94A2}">
      <dgm:prSet/>
      <dgm:spPr/>
      <dgm:t>
        <a:bodyPr/>
        <a:lstStyle/>
        <a:p>
          <a:endParaRPr lang="es-BO"/>
        </a:p>
      </dgm:t>
    </dgm:pt>
    <dgm:pt modelId="{26507F19-C98E-4532-A987-1B9242F95078}">
      <dgm:prSet/>
      <dgm:spPr/>
      <dgm:t>
        <a:bodyPr/>
        <a:lstStyle/>
        <a:p>
          <a:r>
            <a:rPr lang="es-BO"/>
            <a:t>delivery</a:t>
          </a:r>
        </a:p>
      </dgm:t>
    </dgm:pt>
    <dgm:pt modelId="{B545FC80-6D91-403F-BF10-2907354C7608}" type="parTrans" cxnId="{035871E4-37A5-4065-A0F2-7BE0F9695462}">
      <dgm:prSet/>
      <dgm:spPr/>
      <dgm:t>
        <a:bodyPr/>
        <a:lstStyle/>
        <a:p>
          <a:endParaRPr lang="es-BO"/>
        </a:p>
      </dgm:t>
    </dgm:pt>
    <dgm:pt modelId="{541383D2-8291-4CF0-9D20-E7009FBEF026}" type="sibTrans" cxnId="{035871E4-37A5-4065-A0F2-7BE0F9695462}">
      <dgm:prSet/>
      <dgm:spPr/>
      <dgm:t>
        <a:bodyPr/>
        <a:lstStyle/>
        <a:p>
          <a:endParaRPr lang="es-BO"/>
        </a:p>
      </dgm:t>
    </dgm:pt>
    <dgm:pt modelId="{365234C8-03FD-4D64-ACEC-5DB2A1720695}">
      <dgm:prSet/>
      <dgm:spPr/>
      <dgm:t>
        <a:bodyPr/>
        <a:lstStyle/>
        <a:p>
          <a:r>
            <a:rPr lang="es-BO"/>
            <a:t>horarios de atencion</a:t>
          </a:r>
        </a:p>
      </dgm:t>
    </dgm:pt>
    <dgm:pt modelId="{3C988265-803E-48F4-970E-32298FDA794C}" type="parTrans" cxnId="{90925D5E-B6BD-4694-AB8D-92C211D52C83}">
      <dgm:prSet/>
      <dgm:spPr/>
      <dgm:t>
        <a:bodyPr/>
        <a:lstStyle/>
        <a:p>
          <a:endParaRPr lang="es-BO"/>
        </a:p>
      </dgm:t>
    </dgm:pt>
    <dgm:pt modelId="{69A8782A-72F0-4442-A65E-7FAEF2FBD6A4}" type="sibTrans" cxnId="{90925D5E-B6BD-4694-AB8D-92C211D52C83}">
      <dgm:prSet/>
      <dgm:spPr/>
      <dgm:t>
        <a:bodyPr/>
        <a:lstStyle/>
        <a:p>
          <a:endParaRPr lang="es-BO"/>
        </a:p>
      </dgm:t>
    </dgm:pt>
    <dgm:pt modelId="{E2FD7D10-0B24-4232-B369-AA892BF8EFB9}">
      <dgm:prSet/>
      <dgm:spPr/>
      <dgm:t>
        <a:bodyPr/>
        <a:lstStyle/>
        <a:p>
          <a:r>
            <a:rPr lang="es-BO"/>
            <a:t>facebook</a:t>
          </a:r>
        </a:p>
      </dgm:t>
    </dgm:pt>
    <dgm:pt modelId="{B2181C64-4BE2-436F-86F7-765A351BEBA8}" type="parTrans" cxnId="{18D06632-8069-4F46-BAF3-C27D86D2FE42}">
      <dgm:prSet/>
      <dgm:spPr/>
      <dgm:t>
        <a:bodyPr/>
        <a:lstStyle/>
        <a:p>
          <a:endParaRPr lang="es-BO"/>
        </a:p>
      </dgm:t>
    </dgm:pt>
    <dgm:pt modelId="{8218BF67-7414-42C4-BCB2-A1135F378496}" type="sibTrans" cxnId="{18D06632-8069-4F46-BAF3-C27D86D2FE42}">
      <dgm:prSet/>
      <dgm:spPr/>
      <dgm:t>
        <a:bodyPr/>
        <a:lstStyle/>
        <a:p>
          <a:endParaRPr lang="es-BO"/>
        </a:p>
      </dgm:t>
    </dgm:pt>
    <dgm:pt modelId="{4139D8F3-0166-4531-BB04-35B8BA2A95EF}">
      <dgm:prSet/>
      <dgm:spPr/>
      <dgm:t>
        <a:bodyPr/>
        <a:lstStyle/>
        <a:p>
          <a:r>
            <a:rPr lang="es-BO"/>
            <a:t>watss app</a:t>
          </a:r>
        </a:p>
      </dgm:t>
    </dgm:pt>
    <dgm:pt modelId="{3AB3FB61-2B63-42A1-8289-652BDE11070D}" type="parTrans" cxnId="{14FE4B80-7615-4535-8B19-2E9C5A54851E}">
      <dgm:prSet/>
      <dgm:spPr/>
      <dgm:t>
        <a:bodyPr/>
        <a:lstStyle/>
        <a:p>
          <a:endParaRPr lang="es-BO"/>
        </a:p>
      </dgm:t>
    </dgm:pt>
    <dgm:pt modelId="{F432A259-D39F-4FA0-B82D-47B63419C251}" type="sibTrans" cxnId="{14FE4B80-7615-4535-8B19-2E9C5A54851E}">
      <dgm:prSet/>
      <dgm:spPr/>
      <dgm:t>
        <a:bodyPr/>
        <a:lstStyle/>
        <a:p>
          <a:endParaRPr lang="es-BO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 custLinFactY="-100000" custLinFactNeighborX="-22989" custLinFactNeighborY="-119676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 custLinFactY="-7284" custLinFactNeighborX="2554" custLinFactNeighborY="-100000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4F91DF9-F989-45E7-84AB-AAF99D4689E7}" type="pres">
      <dgm:prSet presAssocID="{4333A659-F93A-4049-BDB8-AC0A2C63512B}" presName="Name37" presStyleLbl="parChTrans1D3" presStyleIdx="0" presStyleCnt="13"/>
      <dgm:spPr/>
    </dgm:pt>
    <dgm:pt modelId="{A0BC0026-51C9-47E1-998B-0D90D30F4B7A}" type="pres">
      <dgm:prSet presAssocID="{FACF79F5-81A3-4C61-8B77-60E1C5127CC2}" presName="hierRoot2" presStyleCnt="0">
        <dgm:presLayoutVars>
          <dgm:hierBranch val="init"/>
        </dgm:presLayoutVars>
      </dgm:prSet>
      <dgm:spPr/>
    </dgm:pt>
    <dgm:pt modelId="{C7125C54-35E7-465C-94F9-5D05438B2F87}" type="pres">
      <dgm:prSet presAssocID="{FACF79F5-81A3-4C61-8B77-60E1C5127CC2}" presName="rootComposite" presStyleCnt="0"/>
      <dgm:spPr/>
    </dgm:pt>
    <dgm:pt modelId="{A216CAEB-BBC9-4954-B3AC-0B16030F7AFE}" type="pres">
      <dgm:prSet presAssocID="{FACF79F5-81A3-4C61-8B77-60E1C5127CC2}" presName="rootText" presStyleLbl="node3" presStyleIdx="0" presStyleCnt="13" custLinFactNeighborX="4257" custLinFactNeighborY="40870">
        <dgm:presLayoutVars>
          <dgm:chPref val="3"/>
        </dgm:presLayoutVars>
      </dgm:prSet>
      <dgm:spPr/>
    </dgm:pt>
    <dgm:pt modelId="{319FCB85-DC17-4F00-8D88-83D34F5932B5}" type="pres">
      <dgm:prSet presAssocID="{FACF79F5-81A3-4C61-8B77-60E1C5127CC2}" presName="rootConnector" presStyleLbl="node3" presStyleIdx="0" presStyleCnt="13"/>
      <dgm:spPr/>
    </dgm:pt>
    <dgm:pt modelId="{7C35B46F-E1A2-40F4-A9B0-1F430C1C4383}" type="pres">
      <dgm:prSet presAssocID="{FACF79F5-81A3-4C61-8B77-60E1C5127CC2}" presName="hierChild4" presStyleCnt="0"/>
      <dgm:spPr/>
    </dgm:pt>
    <dgm:pt modelId="{62A46B34-3E0F-4616-8E17-D197D7C9E8B2}" type="pres">
      <dgm:prSet presAssocID="{FACF79F5-81A3-4C61-8B77-60E1C5127CC2}" presName="hierChild5" presStyleCnt="0"/>
      <dgm:spPr/>
    </dgm:pt>
    <dgm:pt modelId="{C7258675-8E4B-4072-8771-650A7C1F99A2}" type="pres">
      <dgm:prSet presAssocID="{61362747-6C30-4AD9-B69D-0830503C9B37}" presName="Name37" presStyleLbl="parChTrans1D3" presStyleIdx="1" presStyleCnt="13"/>
      <dgm:spPr/>
    </dgm:pt>
    <dgm:pt modelId="{D6A9F7D5-7A7C-43A3-86AD-40A091DF65DD}" type="pres">
      <dgm:prSet presAssocID="{2347EB7B-B72E-44EB-95C1-52F08CFA1684}" presName="hierRoot2" presStyleCnt="0">
        <dgm:presLayoutVars>
          <dgm:hierBranch val="init"/>
        </dgm:presLayoutVars>
      </dgm:prSet>
      <dgm:spPr/>
    </dgm:pt>
    <dgm:pt modelId="{8742EA29-860D-4FC4-9F9F-437084552725}" type="pres">
      <dgm:prSet presAssocID="{2347EB7B-B72E-44EB-95C1-52F08CFA1684}" presName="rootComposite" presStyleCnt="0"/>
      <dgm:spPr/>
    </dgm:pt>
    <dgm:pt modelId="{C7C97E9B-346D-4395-9FF0-1AE234F1F617}" type="pres">
      <dgm:prSet presAssocID="{2347EB7B-B72E-44EB-95C1-52F08CFA1684}" presName="rootText" presStyleLbl="node3" presStyleIdx="1" presStyleCnt="13" custLinFactNeighborX="2555" custLinFactNeighborY="28949">
        <dgm:presLayoutVars>
          <dgm:chPref val="3"/>
        </dgm:presLayoutVars>
      </dgm:prSet>
      <dgm:spPr/>
    </dgm:pt>
    <dgm:pt modelId="{D6F36EBB-DDBD-4B4D-B192-8267E7B09098}" type="pres">
      <dgm:prSet presAssocID="{2347EB7B-B72E-44EB-95C1-52F08CFA1684}" presName="rootConnector" presStyleLbl="node3" presStyleIdx="1" presStyleCnt="13"/>
      <dgm:spPr/>
    </dgm:pt>
    <dgm:pt modelId="{8C68FBA8-E05C-4A46-A63D-21C3AAF4DE45}" type="pres">
      <dgm:prSet presAssocID="{2347EB7B-B72E-44EB-95C1-52F08CFA1684}" presName="hierChild4" presStyleCnt="0"/>
      <dgm:spPr/>
    </dgm:pt>
    <dgm:pt modelId="{22C74CF8-0208-499D-A240-CD10759B219A}" type="pres">
      <dgm:prSet presAssocID="{2347EB7B-B72E-44EB-95C1-52F08CFA1684}" presName="hierChild5" presStyleCnt="0"/>
      <dgm:spPr/>
    </dgm:pt>
    <dgm:pt modelId="{34067188-C7F2-47FE-941D-0B3915B866BA}" type="pres">
      <dgm:prSet presAssocID="{B734BEB9-28C3-4E6F-8D0E-8C0002404CD2}" presName="Name37" presStyleLbl="parChTrans1D3" presStyleIdx="2" presStyleCnt="13"/>
      <dgm:spPr/>
    </dgm:pt>
    <dgm:pt modelId="{8EF455A1-8CEC-4478-AC45-33D6817AC4CC}" type="pres">
      <dgm:prSet presAssocID="{7E6F4B81-9D69-492D-83F2-533A25765AD8}" presName="hierRoot2" presStyleCnt="0">
        <dgm:presLayoutVars>
          <dgm:hierBranch val="init"/>
        </dgm:presLayoutVars>
      </dgm:prSet>
      <dgm:spPr/>
    </dgm:pt>
    <dgm:pt modelId="{7EBA9252-9958-4F77-93DF-090D2782C45D}" type="pres">
      <dgm:prSet presAssocID="{7E6F4B81-9D69-492D-83F2-533A25765AD8}" presName="rootComposite" presStyleCnt="0"/>
      <dgm:spPr/>
    </dgm:pt>
    <dgm:pt modelId="{5CFD2B3F-2402-40A4-A243-84B22EBB1432}" type="pres">
      <dgm:prSet presAssocID="{7E6F4B81-9D69-492D-83F2-533A25765AD8}" presName="rootText" presStyleLbl="node3" presStyleIdx="2" presStyleCnt="13" custLinFactNeighborX="0" custLinFactNeighborY="18733">
        <dgm:presLayoutVars>
          <dgm:chPref val="3"/>
        </dgm:presLayoutVars>
      </dgm:prSet>
      <dgm:spPr/>
    </dgm:pt>
    <dgm:pt modelId="{62EF124B-E4DF-495E-859E-8F275AE86BE2}" type="pres">
      <dgm:prSet presAssocID="{7E6F4B81-9D69-492D-83F2-533A25765AD8}" presName="rootConnector" presStyleLbl="node3" presStyleIdx="2" presStyleCnt="13"/>
      <dgm:spPr/>
    </dgm:pt>
    <dgm:pt modelId="{45C9180D-C57C-4BED-B567-2340A16F3F5F}" type="pres">
      <dgm:prSet presAssocID="{7E6F4B81-9D69-492D-83F2-533A25765AD8}" presName="hierChild4" presStyleCnt="0"/>
      <dgm:spPr/>
    </dgm:pt>
    <dgm:pt modelId="{C5BAC9EC-53B4-465E-940A-13E892E7D051}" type="pres">
      <dgm:prSet presAssocID="{7E6F4B81-9D69-492D-83F2-533A25765AD8}" presName="hierChild5" presStyleCnt="0"/>
      <dgm:spPr/>
    </dgm:pt>
    <dgm:pt modelId="{213ACCA3-BD1F-4EC1-AC1B-AC420F994DB1}" type="pres">
      <dgm:prSet presAssocID="{B3811BB1-83DD-4CA5-997F-65D3B068C3F4}" presName="Name37" presStyleLbl="parChTrans1D3" presStyleIdx="3" presStyleCnt="13"/>
      <dgm:spPr/>
    </dgm:pt>
    <dgm:pt modelId="{180EC4BB-EA94-491C-AAA7-0C9778FE4F8D}" type="pres">
      <dgm:prSet presAssocID="{64B54E1A-BEE4-4F66-993C-463240E399A6}" presName="hierRoot2" presStyleCnt="0">
        <dgm:presLayoutVars>
          <dgm:hierBranch val="init"/>
        </dgm:presLayoutVars>
      </dgm:prSet>
      <dgm:spPr/>
    </dgm:pt>
    <dgm:pt modelId="{79A19247-6877-46F8-A04C-A0D48E928F5B}" type="pres">
      <dgm:prSet presAssocID="{64B54E1A-BEE4-4F66-993C-463240E399A6}" presName="rootComposite" presStyleCnt="0"/>
      <dgm:spPr/>
    </dgm:pt>
    <dgm:pt modelId="{D6FD6F39-CB55-40A6-89A7-24C81FC3662A}" type="pres">
      <dgm:prSet presAssocID="{64B54E1A-BEE4-4F66-993C-463240E399A6}" presName="rootText" presStyleLbl="node3" presStyleIdx="3" presStyleCnt="13" custLinFactNeighborX="1" custLinFactNeighborY="8515">
        <dgm:presLayoutVars>
          <dgm:chPref val="3"/>
        </dgm:presLayoutVars>
      </dgm:prSet>
      <dgm:spPr/>
    </dgm:pt>
    <dgm:pt modelId="{C9748C31-0BED-46D6-ACAE-BF97A21DCBE6}" type="pres">
      <dgm:prSet presAssocID="{64B54E1A-BEE4-4F66-993C-463240E399A6}" presName="rootConnector" presStyleLbl="node3" presStyleIdx="3" presStyleCnt="13"/>
      <dgm:spPr/>
    </dgm:pt>
    <dgm:pt modelId="{6BB4B4AA-82AA-446E-B8A9-00E1511AC78A}" type="pres">
      <dgm:prSet presAssocID="{64B54E1A-BEE4-4F66-993C-463240E399A6}" presName="hierChild4" presStyleCnt="0"/>
      <dgm:spPr/>
    </dgm:pt>
    <dgm:pt modelId="{08B8D455-EDDC-40AC-9CFE-E690F9701ABE}" type="pres">
      <dgm:prSet presAssocID="{64B54E1A-BEE4-4F66-993C-463240E399A6}" presName="hierChild5" presStyleCnt="0"/>
      <dgm:spPr/>
    </dgm:pt>
    <dgm:pt modelId="{D167C8BA-36FC-410A-9835-D9B5233A9B4D}" type="pres">
      <dgm:prSet presAssocID="{805B0635-EAAF-47CC-866A-B9B6BA7F625B}" presName="Name37" presStyleLbl="parChTrans1D3" presStyleIdx="4" presStyleCnt="13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4" presStyleCnt="13" custLinFactNeighborX="-851" custLinFactNeighborY="-11104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4" presStyleCnt="13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 custLinFactNeighborX="1703" custLinFactNeighborY="-71522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83846EFB-D6E8-47DF-872E-8ED4130266DE}" type="pres">
      <dgm:prSet presAssocID="{9587027F-FFDF-4E73-9C14-0DCED55FADA6}" presName="Name37" presStyleLbl="parChTrans1D3" presStyleIdx="5" presStyleCnt="13"/>
      <dgm:spPr/>
    </dgm:pt>
    <dgm:pt modelId="{645A0152-734F-4A66-A036-44DD911AEF84}" type="pres">
      <dgm:prSet presAssocID="{85A66A93-C62C-4CA3-B3D8-508945554396}" presName="hierRoot2" presStyleCnt="0">
        <dgm:presLayoutVars>
          <dgm:hierBranch val="init"/>
        </dgm:presLayoutVars>
      </dgm:prSet>
      <dgm:spPr/>
    </dgm:pt>
    <dgm:pt modelId="{253B139B-5561-47DE-A86F-9BB5200166DB}" type="pres">
      <dgm:prSet presAssocID="{85A66A93-C62C-4CA3-B3D8-508945554396}" presName="rootComposite" presStyleCnt="0"/>
      <dgm:spPr/>
    </dgm:pt>
    <dgm:pt modelId="{5AD9EC72-5149-45BE-A639-58950711956D}" type="pres">
      <dgm:prSet presAssocID="{85A66A93-C62C-4CA3-B3D8-508945554396}" presName="rootText" presStyleLbl="node3" presStyleIdx="5" presStyleCnt="13" custLinFactNeighborX="5109" custLinFactNeighborY="5109">
        <dgm:presLayoutVars>
          <dgm:chPref val="3"/>
        </dgm:presLayoutVars>
      </dgm:prSet>
      <dgm:spPr/>
    </dgm:pt>
    <dgm:pt modelId="{662879E0-C83A-494D-A001-5285EB4AF538}" type="pres">
      <dgm:prSet presAssocID="{85A66A93-C62C-4CA3-B3D8-508945554396}" presName="rootConnector" presStyleLbl="node3" presStyleIdx="5" presStyleCnt="13"/>
      <dgm:spPr/>
    </dgm:pt>
    <dgm:pt modelId="{BD368570-CFCF-44FE-97DE-28CB07CFA675}" type="pres">
      <dgm:prSet presAssocID="{85A66A93-C62C-4CA3-B3D8-508945554396}" presName="hierChild4" presStyleCnt="0"/>
      <dgm:spPr/>
    </dgm:pt>
    <dgm:pt modelId="{F345C3E1-83CE-4900-AEDE-2357A147BED3}" type="pres">
      <dgm:prSet presAssocID="{85A66A93-C62C-4CA3-B3D8-508945554396}" presName="hierChild5" presStyleCnt="0"/>
      <dgm:spPr/>
    </dgm:pt>
    <dgm:pt modelId="{6A413BC1-2A9B-4D47-9DFA-A6D6C4DC8438}" type="pres">
      <dgm:prSet presAssocID="{54E9F27C-A597-4E72-B0D8-82D1852DE302}" presName="Name37" presStyleLbl="parChTrans1D3" presStyleIdx="6" presStyleCnt="13"/>
      <dgm:spPr/>
    </dgm:pt>
    <dgm:pt modelId="{E274FDBB-E1A8-4736-8043-FE72D536A361}" type="pres">
      <dgm:prSet presAssocID="{794F6A77-66C8-4B0F-8B8C-D8400C524592}" presName="hierRoot2" presStyleCnt="0">
        <dgm:presLayoutVars>
          <dgm:hierBranch val="init"/>
        </dgm:presLayoutVars>
      </dgm:prSet>
      <dgm:spPr/>
    </dgm:pt>
    <dgm:pt modelId="{99CC0722-C1AF-4205-94A6-E4792FFFB711}" type="pres">
      <dgm:prSet presAssocID="{794F6A77-66C8-4B0F-8B8C-D8400C524592}" presName="rootComposite" presStyleCnt="0"/>
      <dgm:spPr/>
    </dgm:pt>
    <dgm:pt modelId="{4A7CABA6-8877-4CF7-8118-ECEFD582AAD4}" type="pres">
      <dgm:prSet presAssocID="{794F6A77-66C8-4B0F-8B8C-D8400C524592}" presName="rootText" presStyleLbl="node3" presStyleIdx="6" presStyleCnt="13" custLinFactNeighborX="3406" custLinFactNeighborY="6812">
        <dgm:presLayoutVars>
          <dgm:chPref val="3"/>
        </dgm:presLayoutVars>
      </dgm:prSet>
      <dgm:spPr/>
    </dgm:pt>
    <dgm:pt modelId="{06ADA144-5120-4EA2-A691-97A62986DE0C}" type="pres">
      <dgm:prSet presAssocID="{794F6A77-66C8-4B0F-8B8C-D8400C524592}" presName="rootConnector" presStyleLbl="node3" presStyleIdx="6" presStyleCnt="13"/>
      <dgm:spPr/>
    </dgm:pt>
    <dgm:pt modelId="{A6755DC3-FD9B-4F61-9499-41F70DA8F564}" type="pres">
      <dgm:prSet presAssocID="{794F6A77-66C8-4B0F-8B8C-D8400C524592}" presName="hierChild4" presStyleCnt="0"/>
      <dgm:spPr/>
    </dgm:pt>
    <dgm:pt modelId="{6BA8CF98-6C5A-4964-8C61-6E5DD8AAC0E1}" type="pres">
      <dgm:prSet presAssocID="{794F6A77-66C8-4B0F-8B8C-D8400C524592}" presName="hierChild5" presStyleCnt="0"/>
      <dgm:spPr/>
    </dgm:pt>
    <dgm:pt modelId="{273E72E4-23A7-4975-B59E-25E5540DE039}" type="pres">
      <dgm:prSet presAssocID="{4E0A7F98-8CF3-403D-A0FB-15327FF028C6}" presName="Name37" presStyleLbl="parChTrans1D3" presStyleIdx="7" presStyleCnt="13"/>
      <dgm:spPr/>
    </dgm:pt>
    <dgm:pt modelId="{17AE9D40-21A7-4634-92E9-4002E75B4171}" type="pres">
      <dgm:prSet presAssocID="{375FB8B1-9875-46CB-B2AA-CA4854698616}" presName="hierRoot2" presStyleCnt="0">
        <dgm:presLayoutVars>
          <dgm:hierBranch val="init"/>
        </dgm:presLayoutVars>
      </dgm:prSet>
      <dgm:spPr/>
    </dgm:pt>
    <dgm:pt modelId="{ABA9C928-DA6F-45CF-8555-4A0E06D96134}" type="pres">
      <dgm:prSet presAssocID="{375FB8B1-9875-46CB-B2AA-CA4854698616}" presName="rootComposite" presStyleCnt="0"/>
      <dgm:spPr/>
    </dgm:pt>
    <dgm:pt modelId="{7D50DF86-FF82-4FC0-898A-8EABA26C3F54}" type="pres">
      <dgm:prSet presAssocID="{375FB8B1-9875-46CB-B2AA-CA4854698616}" presName="rootText" presStyleLbl="node3" presStyleIdx="7" presStyleCnt="13" custLinFactNeighborX="1702" custLinFactNeighborY="5109">
        <dgm:presLayoutVars>
          <dgm:chPref val="3"/>
        </dgm:presLayoutVars>
      </dgm:prSet>
      <dgm:spPr/>
    </dgm:pt>
    <dgm:pt modelId="{3BF80C57-FD06-4943-915C-02FEFE77A7D4}" type="pres">
      <dgm:prSet presAssocID="{375FB8B1-9875-46CB-B2AA-CA4854698616}" presName="rootConnector" presStyleLbl="node3" presStyleIdx="7" presStyleCnt="13"/>
      <dgm:spPr/>
    </dgm:pt>
    <dgm:pt modelId="{72E92D68-F0FA-4AA1-9486-6089218CA0E9}" type="pres">
      <dgm:prSet presAssocID="{375FB8B1-9875-46CB-B2AA-CA4854698616}" presName="hierChild4" presStyleCnt="0"/>
      <dgm:spPr/>
    </dgm:pt>
    <dgm:pt modelId="{CB475E0E-D0ED-4ECB-9B85-88EB8DDA2566}" type="pres">
      <dgm:prSet presAssocID="{375FB8B1-9875-46CB-B2AA-CA4854698616}" presName="hierChild5" presStyleCnt="0"/>
      <dgm:spPr/>
    </dgm:pt>
    <dgm:pt modelId="{D0DF4C17-7482-49F8-92A3-5CA5357D2321}" type="pres">
      <dgm:prSet presAssocID="{978706B6-80B4-400A-BCB5-67E0A867F0A7}" presName="Name37" presStyleLbl="parChTrans1D3" presStyleIdx="8" presStyleCnt="13"/>
      <dgm:spPr/>
    </dgm:pt>
    <dgm:pt modelId="{E830BB28-1634-49FA-9388-F256C255E935}" type="pres">
      <dgm:prSet presAssocID="{3A21D78F-A513-450F-9030-0B5384C0628F}" presName="hierRoot2" presStyleCnt="0">
        <dgm:presLayoutVars>
          <dgm:hierBranch val="init"/>
        </dgm:presLayoutVars>
      </dgm:prSet>
      <dgm:spPr/>
    </dgm:pt>
    <dgm:pt modelId="{BE3ACB62-8A33-4368-B013-24DC809135B2}" type="pres">
      <dgm:prSet presAssocID="{3A21D78F-A513-450F-9030-0B5384C0628F}" presName="rootComposite" presStyleCnt="0"/>
      <dgm:spPr/>
    </dgm:pt>
    <dgm:pt modelId="{AB3A26DD-7C4B-4F08-8AAE-877115C50587}" type="pres">
      <dgm:prSet presAssocID="{3A21D78F-A513-450F-9030-0B5384C0628F}" presName="rootText" presStyleLbl="node3" presStyleIdx="8" presStyleCnt="13" custLinFactNeighborX="3406" custLinFactNeighborY="3406">
        <dgm:presLayoutVars>
          <dgm:chPref val="3"/>
        </dgm:presLayoutVars>
      </dgm:prSet>
      <dgm:spPr/>
    </dgm:pt>
    <dgm:pt modelId="{423339D6-0626-44E0-A787-A775A0D4C073}" type="pres">
      <dgm:prSet presAssocID="{3A21D78F-A513-450F-9030-0B5384C0628F}" presName="rootConnector" presStyleLbl="node3" presStyleIdx="8" presStyleCnt="13"/>
      <dgm:spPr/>
    </dgm:pt>
    <dgm:pt modelId="{8B29D63E-CE6D-4C8C-B170-45A3007B3D25}" type="pres">
      <dgm:prSet presAssocID="{3A21D78F-A513-450F-9030-0B5384C0628F}" presName="hierChild4" presStyleCnt="0"/>
      <dgm:spPr/>
    </dgm:pt>
    <dgm:pt modelId="{02EFF4D9-66D3-430D-B26F-7D4C5A8CE209}" type="pres">
      <dgm:prSet presAssocID="{3A21D78F-A513-450F-9030-0B5384C0628F}" presName="hierChild5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 custLinFactNeighborX="7663" custLinFactNeighborY="-59602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0E2371DF-5B8F-4B56-BCC6-98D00ED366B4}" type="pres">
      <dgm:prSet presAssocID="{3C988265-803E-48F4-970E-32298FDA794C}" presName="Name37" presStyleLbl="parChTrans1D3" presStyleIdx="9" presStyleCnt="13"/>
      <dgm:spPr/>
    </dgm:pt>
    <dgm:pt modelId="{99A67838-8E8F-4F9F-AC0B-2AE9E3C4795B}" type="pres">
      <dgm:prSet presAssocID="{365234C8-03FD-4D64-ACEC-5DB2A1720695}" presName="hierRoot2" presStyleCnt="0">
        <dgm:presLayoutVars>
          <dgm:hierBranch val="init"/>
        </dgm:presLayoutVars>
      </dgm:prSet>
      <dgm:spPr/>
    </dgm:pt>
    <dgm:pt modelId="{2F11BD46-41E5-40DE-9374-C25AD7CDE357}" type="pres">
      <dgm:prSet presAssocID="{365234C8-03FD-4D64-ACEC-5DB2A1720695}" presName="rootComposite" presStyleCnt="0"/>
      <dgm:spPr/>
    </dgm:pt>
    <dgm:pt modelId="{4F027A64-33B2-4B26-A9BE-3631EF6FB789}" type="pres">
      <dgm:prSet presAssocID="{365234C8-03FD-4D64-ACEC-5DB2A1720695}" presName="rootText" presStyleLbl="node3" presStyleIdx="9" presStyleCnt="13" custLinFactNeighborX="5960">
        <dgm:presLayoutVars>
          <dgm:chPref val="3"/>
        </dgm:presLayoutVars>
      </dgm:prSet>
      <dgm:spPr/>
    </dgm:pt>
    <dgm:pt modelId="{385A5173-E450-4EAE-ADE2-0757D4E4B670}" type="pres">
      <dgm:prSet presAssocID="{365234C8-03FD-4D64-ACEC-5DB2A1720695}" presName="rootConnector" presStyleLbl="node3" presStyleIdx="9" presStyleCnt="13"/>
      <dgm:spPr/>
    </dgm:pt>
    <dgm:pt modelId="{25F71BD7-B1E1-44C3-B1EF-0E2B8F0DF61B}" type="pres">
      <dgm:prSet presAssocID="{365234C8-03FD-4D64-ACEC-5DB2A1720695}" presName="hierChild4" presStyleCnt="0"/>
      <dgm:spPr/>
    </dgm:pt>
    <dgm:pt modelId="{21B221F0-945F-4C97-8399-72AC1FEB252C}" type="pres">
      <dgm:prSet presAssocID="{365234C8-03FD-4D64-ACEC-5DB2A1720695}" presName="hierChild5" presStyleCnt="0"/>
      <dgm:spPr/>
    </dgm:pt>
    <dgm:pt modelId="{EA5C3439-26C7-494D-B901-CA40C3C070F7}" type="pres">
      <dgm:prSet presAssocID="{B545FC80-6D91-403F-BF10-2907354C7608}" presName="Name37" presStyleLbl="parChTrans1D3" presStyleIdx="10" presStyleCnt="13"/>
      <dgm:spPr/>
    </dgm:pt>
    <dgm:pt modelId="{CC7CA953-ABC4-4427-A08E-3E30EA7861E6}" type="pres">
      <dgm:prSet presAssocID="{26507F19-C98E-4532-A987-1B9242F95078}" presName="hierRoot2" presStyleCnt="0">
        <dgm:presLayoutVars>
          <dgm:hierBranch val="init"/>
        </dgm:presLayoutVars>
      </dgm:prSet>
      <dgm:spPr/>
    </dgm:pt>
    <dgm:pt modelId="{E1196571-0041-41E2-9F86-4C70B69E72D6}" type="pres">
      <dgm:prSet presAssocID="{26507F19-C98E-4532-A987-1B9242F95078}" presName="rootComposite" presStyleCnt="0"/>
      <dgm:spPr/>
    </dgm:pt>
    <dgm:pt modelId="{AB9212F0-1948-4DCF-8EAB-9E1BD18DD26D}" type="pres">
      <dgm:prSet presAssocID="{26507F19-C98E-4532-A987-1B9242F95078}" presName="rootText" presStyleLbl="node3" presStyleIdx="10" presStyleCnt="13" custLinFactNeighborX="4257" custLinFactNeighborY="10218">
        <dgm:presLayoutVars>
          <dgm:chPref val="3"/>
        </dgm:presLayoutVars>
      </dgm:prSet>
      <dgm:spPr/>
    </dgm:pt>
    <dgm:pt modelId="{C273B6FA-D64E-4233-A160-9CDA8EE4FDAE}" type="pres">
      <dgm:prSet presAssocID="{26507F19-C98E-4532-A987-1B9242F95078}" presName="rootConnector" presStyleLbl="node3" presStyleIdx="10" presStyleCnt="13"/>
      <dgm:spPr/>
    </dgm:pt>
    <dgm:pt modelId="{BD8477AA-714B-4578-9026-E00C5E1B88CC}" type="pres">
      <dgm:prSet presAssocID="{26507F19-C98E-4532-A987-1B9242F95078}" presName="hierChild4" presStyleCnt="0"/>
      <dgm:spPr/>
    </dgm:pt>
    <dgm:pt modelId="{B5830124-62E4-4DB0-BB3C-F07D981441B5}" type="pres">
      <dgm:prSet presAssocID="{26507F19-C98E-4532-A987-1B9242F95078}" presName="hierChild5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 custLinFactNeighborX="6812" custLinFactNeighborY="-57899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164DEE23-5B01-444F-A3F7-8517DB78BF48}" type="pres">
      <dgm:prSet presAssocID="{3AB3FB61-2B63-42A1-8289-652BDE11070D}" presName="Name37" presStyleLbl="parChTrans1D3" presStyleIdx="11" presStyleCnt="13"/>
      <dgm:spPr/>
    </dgm:pt>
    <dgm:pt modelId="{22799845-B167-46D3-A402-B2DD5F730695}" type="pres">
      <dgm:prSet presAssocID="{4139D8F3-0166-4531-BB04-35B8BA2A95EF}" presName="hierRoot2" presStyleCnt="0">
        <dgm:presLayoutVars>
          <dgm:hierBranch val="init"/>
        </dgm:presLayoutVars>
      </dgm:prSet>
      <dgm:spPr/>
    </dgm:pt>
    <dgm:pt modelId="{2136A9AA-1BC6-4B8A-8635-18BDDFF886BB}" type="pres">
      <dgm:prSet presAssocID="{4139D8F3-0166-4531-BB04-35B8BA2A95EF}" presName="rootComposite" presStyleCnt="0"/>
      <dgm:spPr/>
    </dgm:pt>
    <dgm:pt modelId="{7C2CA060-EDCC-462E-B6B9-84886DCEDAA7}" type="pres">
      <dgm:prSet presAssocID="{4139D8F3-0166-4531-BB04-35B8BA2A95EF}" presName="rootText" presStyleLbl="node3" presStyleIdx="11" presStyleCnt="13">
        <dgm:presLayoutVars>
          <dgm:chPref val="3"/>
        </dgm:presLayoutVars>
      </dgm:prSet>
      <dgm:spPr/>
    </dgm:pt>
    <dgm:pt modelId="{5B6DCAFC-0B74-40B2-A01B-230B0B5867BA}" type="pres">
      <dgm:prSet presAssocID="{4139D8F3-0166-4531-BB04-35B8BA2A95EF}" presName="rootConnector" presStyleLbl="node3" presStyleIdx="11" presStyleCnt="13"/>
      <dgm:spPr/>
    </dgm:pt>
    <dgm:pt modelId="{0A4EA66F-0720-4C1C-9154-E7623952CF56}" type="pres">
      <dgm:prSet presAssocID="{4139D8F3-0166-4531-BB04-35B8BA2A95EF}" presName="hierChild4" presStyleCnt="0"/>
      <dgm:spPr/>
    </dgm:pt>
    <dgm:pt modelId="{42E6DC53-E21B-4AF9-9133-7D71867E9640}" type="pres">
      <dgm:prSet presAssocID="{4139D8F3-0166-4531-BB04-35B8BA2A95EF}" presName="hierChild5" presStyleCnt="0"/>
      <dgm:spPr/>
    </dgm:pt>
    <dgm:pt modelId="{D01A559A-E4E7-410E-9637-3179E820FDD1}" type="pres">
      <dgm:prSet presAssocID="{B2181C64-4BE2-436F-86F7-765A351BEBA8}" presName="Name37" presStyleLbl="parChTrans1D3" presStyleIdx="12" presStyleCnt="13"/>
      <dgm:spPr/>
    </dgm:pt>
    <dgm:pt modelId="{0123E4AF-5F4C-4330-A850-61736DA742EA}" type="pres">
      <dgm:prSet presAssocID="{E2FD7D10-0B24-4232-B369-AA892BF8EFB9}" presName="hierRoot2" presStyleCnt="0">
        <dgm:presLayoutVars>
          <dgm:hierBranch val="init"/>
        </dgm:presLayoutVars>
      </dgm:prSet>
      <dgm:spPr/>
    </dgm:pt>
    <dgm:pt modelId="{0350AB08-4166-4805-A409-21E4E9795D66}" type="pres">
      <dgm:prSet presAssocID="{E2FD7D10-0B24-4232-B369-AA892BF8EFB9}" presName="rootComposite" presStyleCnt="0"/>
      <dgm:spPr/>
    </dgm:pt>
    <dgm:pt modelId="{605B3169-8E33-46CA-A5B7-4ECF014F9C5C}" type="pres">
      <dgm:prSet presAssocID="{E2FD7D10-0B24-4232-B369-AA892BF8EFB9}" presName="rootText" presStyleLbl="node3" presStyleIdx="12" presStyleCnt="13">
        <dgm:presLayoutVars>
          <dgm:chPref val="3"/>
        </dgm:presLayoutVars>
      </dgm:prSet>
      <dgm:spPr/>
    </dgm:pt>
    <dgm:pt modelId="{0CA6ADD4-E9A6-4D5E-BB69-91C68C6CDA59}" type="pres">
      <dgm:prSet presAssocID="{E2FD7D10-0B24-4232-B369-AA892BF8EFB9}" presName="rootConnector" presStyleLbl="node3" presStyleIdx="12" presStyleCnt="13"/>
      <dgm:spPr/>
    </dgm:pt>
    <dgm:pt modelId="{2D37C85A-A15D-400F-9999-36F308E897FD}" type="pres">
      <dgm:prSet presAssocID="{E2FD7D10-0B24-4232-B369-AA892BF8EFB9}" presName="hierChild4" presStyleCnt="0"/>
      <dgm:spPr/>
    </dgm:pt>
    <dgm:pt modelId="{C844EA5F-4A98-4490-984A-0F8ACE42E271}" type="pres">
      <dgm:prSet presAssocID="{E2FD7D10-0B24-4232-B369-AA892BF8EFB9}" presName="hierChild5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 custLinFactNeighborX="9416" custLinFactNeighborY="-57900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C9D17603-5E91-45C5-8D1A-8C999E92922A}" type="presOf" srcId="{26507F19-C98E-4532-A987-1B9242F95078}" destId="{C273B6FA-D64E-4233-A160-9CDA8EE4FDAE}" srcOrd="1" destOrd="0" presId="urn:microsoft.com/office/officeart/2005/8/layout/orgChart1"/>
    <dgm:cxn modelId="{128EB207-E991-4174-B093-22B570F71B97}" type="presOf" srcId="{375FB8B1-9875-46CB-B2AA-CA4854698616}" destId="{3BF80C57-FD06-4943-915C-02FEFE77A7D4}" srcOrd="1" destOrd="0" presId="urn:microsoft.com/office/officeart/2005/8/layout/orgChart1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9DD49612-5623-45E5-857E-C44CE514DB56}" type="presOf" srcId="{FACF79F5-81A3-4C61-8B77-60E1C5127CC2}" destId="{319FCB85-DC17-4F00-8D88-83D34F5932B5}" srcOrd="1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592B921C-A25D-4FDA-9279-908A33CD8BFE}" type="presOf" srcId="{26507F19-C98E-4532-A987-1B9242F95078}" destId="{AB9212F0-1948-4DCF-8EAB-9E1BD18DD26D}" srcOrd="0" destOrd="0" presId="urn:microsoft.com/office/officeart/2005/8/layout/orgChart1"/>
    <dgm:cxn modelId="{A5670E1E-005B-4FD8-8EB9-A5C45217F257}" type="presOf" srcId="{64B54E1A-BEE4-4F66-993C-463240E399A6}" destId="{C9748C31-0BED-46D6-ACAE-BF97A21DCBE6}" srcOrd="1" destOrd="0" presId="urn:microsoft.com/office/officeart/2005/8/layout/orgChart1"/>
    <dgm:cxn modelId="{9CA7731F-9008-4EED-AD32-FE57B69E3D61}" type="presOf" srcId="{2347EB7B-B72E-44EB-95C1-52F08CFA1684}" destId="{C7C97E9B-346D-4395-9FF0-1AE234F1F617}" srcOrd="0" destOrd="0" presId="urn:microsoft.com/office/officeart/2005/8/layout/orgChart1"/>
    <dgm:cxn modelId="{246F5823-D676-45C7-867C-B9D5026EABF1}" srcId="{49A7004B-3B92-4C0B-BFBA-0E6682A8D8A9}" destId="{FACF79F5-81A3-4C61-8B77-60E1C5127CC2}" srcOrd="0" destOrd="0" parTransId="{4333A659-F93A-4049-BDB8-AC0A2C63512B}" sibTransId="{BED9ACE4-4BED-4560-BC55-E8CDFF81A1BE}"/>
    <dgm:cxn modelId="{039AEB26-AD3B-43CF-901F-0BA568E7A0C0}" type="presOf" srcId="{4E0A7F98-8CF3-403D-A0FB-15327FF028C6}" destId="{273E72E4-23A7-4975-B59E-25E5540DE039}" srcOrd="0" destOrd="0" presId="urn:microsoft.com/office/officeart/2005/8/layout/orgChart1"/>
    <dgm:cxn modelId="{463DF62D-F66D-4D89-B859-E007330A3A7E}" srcId="{49A7004B-3B92-4C0B-BFBA-0E6682A8D8A9}" destId="{64B54E1A-BEE4-4F66-993C-463240E399A6}" srcOrd="3" destOrd="0" parTransId="{B3811BB1-83DD-4CA5-997F-65D3B068C3F4}" sibTransId="{1C70C0FF-04FE-46F5-A5A3-18BC3E3EDAC4}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4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18D06632-8069-4F46-BAF3-C27D86D2FE42}" srcId="{B0BE9ADC-2945-4E2C-8586-55AA1B0A9D8E}" destId="{E2FD7D10-0B24-4232-B369-AA892BF8EFB9}" srcOrd="1" destOrd="0" parTransId="{B2181C64-4BE2-436F-86F7-765A351BEBA8}" sibTransId="{8218BF67-7414-42C4-BCB2-A1135F378496}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90D68D32-EC33-4E4A-BBAE-4BF70F5B1FAE}" type="presOf" srcId="{54E9F27C-A597-4E72-B0D8-82D1852DE302}" destId="{6A413BC1-2A9B-4D47-9DFA-A6D6C4DC8438}" srcOrd="0" destOrd="0" presId="urn:microsoft.com/office/officeart/2005/8/layout/orgChart1"/>
    <dgm:cxn modelId="{C1D09F3B-D125-424F-A9D8-C98712A94D1D}" type="presOf" srcId="{4333A659-F93A-4049-BDB8-AC0A2C63512B}" destId="{D4F91DF9-F989-45E7-84AB-AAF99D4689E7}" srcOrd="0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E8B5323F-95B4-45EB-8B6D-D47DFCA2F26A}" type="presOf" srcId="{E2FD7D10-0B24-4232-B369-AA892BF8EFB9}" destId="{605B3169-8E33-46CA-A5B7-4ECF014F9C5C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16E04B5C-83A8-4D12-B44A-71FD613A68DD}" type="presOf" srcId="{7E6F4B81-9D69-492D-83F2-533A25765AD8}" destId="{62EF124B-E4DF-495E-859E-8F275AE86BE2}" srcOrd="1" destOrd="0" presId="urn:microsoft.com/office/officeart/2005/8/layout/orgChart1"/>
    <dgm:cxn modelId="{90925D5E-B6BD-4694-AB8D-92C211D52C83}" srcId="{D08AD3F6-81B0-49C7-98DB-30C049152EA8}" destId="{365234C8-03FD-4D64-ACEC-5DB2A1720695}" srcOrd="0" destOrd="0" parTransId="{3C988265-803E-48F4-970E-32298FDA794C}" sibTransId="{69A8782A-72F0-4442-A65E-7FAEF2FBD6A4}"/>
    <dgm:cxn modelId="{99CFD565-1039-4CDF-88F2-3CA4C075AE20}" type="presOf" srcId="{B2181C64-4BE2-436F-86F7-765A351BEBA8}" destId="{D01A559A-E4E7-410E-9637-3179E820FDD1}" srcOrd="0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F055DA68-4D64-4179-9E5F-B5400CE5BFB7}" type="presOf" srcId="{375FB8B1-9875-46CB-B2AA-CA4854698616}" destId="{7D50DF86-FF82-4FC0-898A-8EABA26C3F54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22E9194E-72AA-407F-B4B2-2F1B85570F52}" type="presOf" srcId="{3C988265-803E-48F4-970E-32298FDA794C}" destId="{0E2371DF-5B8F-4B56-BCC6-98D00ED366B4}" srcOrd="0" destOrd="0" presId="urn:microsoft.com/office/officeart/2005/8/layout/orgChart1"/>
    <dgm:cxn modelId="{5A81394F-76EA-4F71-BFF6-D124A86C50AA}" type="presOf" srcId="{978706B6-80B4-400A-BCB5-67E0A867F0A7}" destId="{D0DF4C17-7482-49F8-92A3-5CA5357D2321}" srcOrd="0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90039652-581A-4F5A-B1A6-6289B2892604}" type="presOf" srcId="{FACF79F5-81A3-4C61-8B77-60E1C5127CC2}" destId="{A216CAEB-BBC9-4954-B3AC-0B16030F7AFE}" srcOrd="0" destOrd="0" presId="urn:microsoft.com/office/officeart/2005/8/layout/orgChart1"/>
    <dgm:cxn modelId="{71D34653-12D9-449C-BF41-A184060D4636}" type="presOf" srcId="{7E6F4B81-9D69-492D-83F2-533A25765AD8}" destId="{5CFD2B3F-2402-40A4-A243-84B22EBB1432}" srcOrd="0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B7C7BA79-9BF3-418F-B421-6A1F66F7BAA3}" type="presOf" srcId="{B734BEB9-28C3-4E6F-8D0E-8C0002404CD2}" destId="{34067188-C7F2-47FE-941D-0B3915B866BA}" srcOrd="0" destOrd="0" presId="urn:microsoft.com/office/officeart/2005/8/layout/orgChart1"/>
    <dgm:cxn modelId="{14FE4B80-7615-4535-8B19-2E9C5A54851E}" srcId="{B0BE9ADC-2945-4E2C-8586-55AA1B0A9D8E}" destId="{4139D8F3-0166-4531-BB04-35B8BA2A95EF}" srcOrd="0" destOrd="0" parTransId="{3AB3FB61-2B63-42A1-8289-652BDE11070D}" sibTransId="{F432A259-D39F-4FA0-B82D-47B63419C251}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648BC183-6F0E-419F-AC78-3314C7D039A7}" type="presOf" srcId="{365234C8-03FD-4D64-ACEC-5DB2A1720695}" destId="{385A5173-E450-4EAE-ADE2-0757D4E4B670}" srcOrd="1" destOrd="0" presId="urn:microsoft.com/office/officeart/2005/8/layout/orgChart1"/>
    <dgm:cxn modelId="{E0A7DC84-0376-4CB3-80A8-1E60E2072A45}" type="presOf" srcId="{61362747-6C30-4AD9-B69D-0830503C9B37}" destId="{C7258675-8E4B-4072-8771-650A7C1F99A2}" srcOrd="0" destOrd="0" presId="urn:microsoft.com/office/officeart/2005/8/layout/orgChart1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3FFD9288-F3F5-44ED-846E-CE099A902782}" type="presOf" srcId="{4139D8F3-0166-4531-BB04-35B8BA2A95EF}" destId="{5B6DCAFC-0B74-40B2-A01B-230B0B5867BA}" srcOrd="1" destOrd="0" presId="urn:microsoft.com/office/officeart/2005/8/layout/orgChart1"/>
    <dgm:cxn modelId="{6AE14A8C-275D-4AE9-9A58-6CCE611D24F6}" type="presOf" srcId="{85A66A93-C62C-4CA3-B3D8-508945554396}" destId="{662879E0-C83A-494D-A001-5285EB4AF538}" srcOrd="1" destOrd="0" presId="urn:microsoft.com/office/officeart/2005/8/layout/orgChart1"/>
    <dgm:cxn modelId="{5A966E90-3575-42A4-B5CA-4365EBEFEEBA}" type="presOf" srcId="{3A21D78F-A513-450F-9030-0B5384C0628F}" destId="{AB3A26DD-7C4B-4F08-8AAE-877115C50587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1E506A9F-AEB4-46A9-875C-849DD6CCAC27}" type="presOf" srcId="{B3811BB1-83DD-4CA5-997F-65D3B068C3F4}" destId="{213ACCA3-BD1F-4EC1-AC1B-AC420F994DB1}" srcOrd="0" destOrd="0" presId="urn:microsoft.com/office/officeart/2005/8/layout/orgChart1"/>
    <dgm:cxn modelId="{49BAFFA4-8EA7-4F1C-93E6-833A44719921}" type="presOf" srcId="{3AB3FB61-2B63-42A1-8289-652BDE11070D}" destId="{164DEE23-5B01-444F-A3F7-8517DB78BF48}" srcOrd="0" destOrd="0" presId="urn:microsoft.com/office/officeart/2005/8/layout/orgChart1"/>
    <dgm:cxn modelId="{920180A5-8FDB-424A-91A7-FB6360638D57}" srcId="{6E36F2F1-B333-4541-A626-F176A69AAA5A}" destId="{85A66A93-C62C-4CA3-B3D8-508945554396}" srcOrd="0" destOrd="0" parTransId="{9587027F-FFDF-4E73-9C14-0DCED55FADA6}" sibTransId="{421DEA1B-D1E9-4262-A4EF-1618E2A0609B}"/>
    <dgm:cxn modelId="{3C5B98A5-5BB9-4DD9-9739-065AE96935CC}" type="presOf" srcId="{794F6A77-66C8-4B0F-8B8C-D8400C524592}" destId="{06ADA144-5120-4EA2-A691-97A62986DE0C}" srcOrd="1" destOrd="0" presId="urn:microsoft.com/office/officeart/2005/8/layout/orgChart1"/>
    <dgm:cxn modelId="{08E1CAAB-CE92-4936-BB23-9C0EA78C27C6}" type="presOf" srcId="{365234C8-03FD-4D64-ACEC-5DB2A1720695}" destId="{4F027A64-33B2-4B26-A9BE-3631EF6FB789}" srcOrd="0" destOrd="0" presId="urn:microsoft.com/office/officeart/2005/8/layout/orgChart1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9AEBEBBC-EED2-47AA-8AF7-B2246DD3538E}" type="presOf" srcId="{64B54E1A-BEE4-4F66-993C-463240E399A6}" destId="{D6FD6F39-CB55-40A6-89A7-24C81FC3662A}" srcOrd="0" destOrd="0" presId="urn:microsoft.com/office/officeart/2005/8/layout/orgChart1"/>
    <dgm:cxn modelId="{04BD00C1-FB13-43B3-9549-EF5CA334FD80}" type="presOf" srcId="{85A66A93-C62C-4CA3-B3D8-508945554396}" destId="{5AD9EC72-5149-45BE-A639-58950711956D}" srcOrd="0" destOrd="0" presId="urn:microsoft.com/office/officeart/2005/8/layout/orgChart1"/>
    <dgm:cxn modelId="{6BC6DAC3-BA7D-4746-82D4-26DAC2DE9E8C}" type="presOf" srcId="{3A21D78F-A513-450F-9030-0B5384C0628F}" destId="{423339D6-0626-44E0-A787-A775A0D4C073}" srcOrd="1" destOrd="0" presId="urn:microsoft.com/office/officeart/2005/8/layout/orgChart1"/>
    <dgm:cxn modelId="{123E84CE-CB16-4449-8FB0-FE711DE36258}" type="presOf" srcId="{B545FC80-6D91-403F-BF10-2907354C7608}" destId="{EA5C3439-26C7-494D-B901-CA40C3C070F7}" srcOrd="0" destOrd="0" presId="urn:microsoft.com/office/officeart/2005/8/layout/orgChart1"/>
    <dgm:cxn modelId="{07B69ED4-93B1-4E83-BD08-B30F71C8CA6D}" type="presOf" srcId="{4139D8F3-0166-4531-BB04-35B8BA2A95EF}" destId="{7C2CA060-EDCC-462E-B6B9-84886DCEDAA7}" srcOrd="0" destOrd="0" presId="urn:microsoft.com/office/officeart/2005/8/layout/orgChart1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290A07DB-2E19-44CC-A282-B9526000F48D}" type="presOf" srcId="{CE3E6801-926E-41BC-ADBE-45F28F187A25}" destId="{9F881587-8A7B-4E49-9581-32559A2CE318}" srcOrd="0" destOrd="0" presId="urn:microsoft.com/office/officeart/2005/8/layout/orgChart1"/>
    <dgm:cxn modelId="{A7D1E7DB-63BA-4029-9B99-8260E2C2C489}" type="presOf" srcId="{9587027F-FFDF-4E73-9C14-0DCED55FADA6}" destId="{83846EFB-D6E8-47DF-872E-8ED4130266DE}" srcOrd="0" destOrd="0" presId="urn:microsoft.com/office/officeart/2005/8/layout/orgChart1"/>
    <dgm:cxn modelId="{682790DC-1853-4E6E-8876-94212D78F13F}" type="presOf" srcId="{794F6A77-66C8-4B0F-8B8C-D8400C524592}" destId="{4A7CABA6-8877-4CF7-8118-ECEFD582AAD4}" srcOrd="0" destOrd="0" presId="urn:microsoft.com/office/officeart/2005/8/layout/orgChart1"/>
    <dgm:cxn modelId="{72AF6BE0-EF47-4B19-92CA-42ED3324FC67}" srcId="{49A7004B-3B92-4C0B-BFBA-0E6682A8D8A9}" destId="{7E6F4B81-9D69-492D-83F2-533A25765AD8}" srcOrd="2" destOrd="0" parTransId="{B734BEB9-28C3-4E6F-8D0E-8C0002404CD2}" sibTransId="{9A6524E0-029F-420C-8480-BF7605ACCF06}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78868AE3-19D5-4398-ABE4-EFD28EFFDAC1}" type="presOf" srcId="{E2FD7D10-0B24-4232-B369-AA892BF8EFB9}" destId="{0CA6ADD4-E9A6-4D5E-BB69-91C68C6CDA59}" srcOrd="1" destOrd="0" presId="urn:microsoft.com/office/officeart/2005/8/layout/orgChart1"/>
    <dgm:cxn modelId="{035871E4-37A5-4065-A0F2-7BE0F9695462}" srcId="{D08AD3F6-81B0-49C7-98DB-30C049152EA8}" destId="{26507F19-C98E-4532-A987-1B9242F95078}" srcOrd="1" destOrd="0" parTransId="{B545FC80-6D91-403F-BF10-2907354C7608}" sibTransId="{541383D2-8291-4CF0-9D20-E7009FBEF026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676069E6-B61E-4447-AD70-F534E1F00D76}" type="presOf" srcId="{CE3E6801-926E-41BC-ADBE-45F28F187A25}" destId="{E2259F73-89B6-48C9-BD93-DAD6C172E773}" srcOrd="1" destOrd="0" presId="urn:microsoft.com/office/officeart/2005/8/layout/orgChart1"/>
    <dgm:cxn modelId="{A33EFBED-D98B-4E99-90D1-E19FB41B94A2}" srcId="{6E36F2F1-B333-4541-A626-F176A69AAA5A}" destId="{3A21D78F-A513-450F-9030-0B5384C0628F}" srcOrd="3" destOrd="0" parTransId="{978706B6-80B4-400A-BCB5-67E0A867F0A7}" sibTransId="{39EE5EBE-0A2B-489E-843E-B43FCEC6C8F3}"/>
    <dgm:cxn modelId="{8ADD2FEE-26BC-443E-B181-EA6512560F5F}" type="presOf" srcId="{2347EB7B-B72E-44EB-95C1-52F08CFA1684}" destId="{D6F36EBB-DDBD-4B4D-B192-8267E7B09098}" srcOrd="1" destOrd="0" presId="urn:microsoft.com/office/officeart/2005/8/layout/orgChart1"/>
    <dgm:cxn modelId="{B8B735EE-00BE-41D9-A1B6-10F107F7AFB0}" type="presOf" srcId="{805B0635-EAAF-47CC-866A-B9B6BA7F625B}" destId="{D167C8BA-36FC-410A-9835-D9B5233A9B4D}" srcOrd="0" destOrd="0" presId="urn:microsoft.com/office/officeart/2005/8/layout/orgChart1"/>
    <dgm:cxn modelId="{6494D4F8-6E2F-4F51-8A6C-60D465F13A94}" srcId="{6E36F2F1-B333-4541-A626-F176A69AAA5A}" destId="{794F6A77-66C8-4B0F-8B8C-D8400C524592}" srcOrd="1" destOrd="0" parTransId="{54E9F27C-A597-4E72-B0D8-82D1852DE302}" sibTransId="{15B14628-26DF-48A6-B594-E1D1B19A0705}"/>
    <dgm:cxn modelId="{9E01A0F9-D58D-4E76-8812-556D028099D2}" srcId="{6E36F2F1-B333-4541-A626-F176A69AAA5A}" destId="{375FB8B1-9875-46CB-B2AA-CA4854698616}" srcOrd="2" destOrd="0" parTransId="{4E0A7F98-8CF3-403D-A0FB-15327FF028C6}" sibTransId="{FCDE9109-88F9-41B0-B274-F15F41C264DF}"/>
    <dgm:cxn modelId="{105099FB-3D5F-40C8-8066-EDA27E4528D2}" srcId="{49A7004B-3B92-4C0B-BFBA-0E6682A8D8A9}" destId="{2347EB7B-B72E-44EB-95C1-52F08CFA1684}" srcOrd="1" destOrd="0" parTransId="{61362747-6C30-4AD9-B69D-0830503C9B37}" sibTransId="{25331D99-737D-454D-8943-96D8D951A829}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3D7934B5-8B0D-494C-96C5-E8F41E017D5D}" type="presParOf" srcId="{06109E29-9A0A-43BA-8D73-0ABD4B8517E1}" destId="{D4F91DF9-F989-45E7-84AB-AAF99D4689E7}" srcOrd="0" destOrd="0" presId="urn:microsoft.com/office/officeart/2005/8/layout/orgChart1"/>
    <dgm:cxn modelId="{13FD9899-E845-4CD4-A856-D5CB1A535B7B}" type="presParOf" srcId="{06109E29-9A0A-43BA-8D73-0ABD4B8517E1}" destId="{A0BC0026-51C9-47E1-998B-0D90D30F4B7A}" srcOrd="1" destOrd="0" presId="urn:microsoft.com/office/officeart/2005/8/layout/orgChart1"/>
    <dgm:cxn modelId="{BCF2325F-CE13-41BA-B18E-36C674EDDC62}" type="presParOf" srcId="{A0BC0026-51C9-47E1-998B-0D90D30F4B7A}" destId="{C7125C54-35E7-465C-94F9-5D05438B2F87}" srcOrd="0" destOrd="0" presId="urn:microsoft.com/office/officeart/2005/8/layout/orgChart1"/>
    <dgm:cxn modelId="{A371FD39-B6FA-48C6-831D-391F5A4F62A2}" type="presParOf" srcId="{C7125C54-35E7-465C-94F9-5D05438B2F87}" destId="{A216CAEB-BBC9-4954-B3AC-0B16030F7AFE}" srcOrd="0" destOrd="0" presId="urn:microsoft.com/office/officeart/2005/8/layout/orgChart1"/>
    <dgm:cxn modelId="{27D2525E-23F0-45C8-B424-43665E6FC677}" type="presParOf" srcId="{C7125C54-35E7-465C-94F9-5D05438B2F87}" destId="{319FCB85-DC17-4F00-8D88-83D34F5932B5}" srcOrd="1" destOrd="0" presId="urn:microsoft.com/office/officeart/2005/8/layout/orgChart1"/>
    <dgm:cxn modelId="{AB7942CB-EEBE-4015-AA56-8A417910D9AD}" type="presParOf" srcId="{A0BC0026-51C9-47E1-998B-0D90D30F4B7A}" destId="{7C35B46F-E1A2-40F4-A9B0-1F430C1C4383}" srcOrd="1" destOrd="0" presId="urn:microsoft.com/office/officeart/2005/8/layout/orgChart1"/>
    <dgm:cxn modelId="{6405540B-309C-4635-8DB4-C883708C6DCA}" type="presParOf" srcId="{A0BC0026-51C9-47E1-998B-0D90D30F4B7A}" destId="{62A46B34-3E0F-4616-8E17-D197D7C9E8B2}" srcOrd="2" destOrd="0" presId="urn:microsoft.com/office/officeart/2005/8/layout/orgChart1"/>
    <dgm:cxn modelId="{86CBD298-261E-4E89-8012-E00667046FAB}" type="presParOf" srcId="{06109E29-9A0A-43BA-8D73-0ABD4B8517E1}" destId="{C7258675-8E4B-4072-8771-650A7C1F99A2}" srcOrd="2" destOrd="0" presId="urn:microsoft.com/office/officeart/2005/8/layout/orgChart1"/>
    <dgm:cxn modelId="{C1E4C0EA-63A7-488B-940E-65B95442A3DC}" type="presParOf" srcId="{06109E29-9A0A-43BA-8D73-0ABD4B8517E1}" destId="{D6A9F7D5-7A7C-43A3-86AD-40A091DF65DD}" srcOrd="3" destOrd="0" presId="urn:microsoft.com/office/officeart/2005/8/layout/orgChart1"/>
    <dgm:cxn modelId="{A0951865-E214-40F5-8165-35122C15D258}" type="presParOf" srcId="{D6A9F7D5-7A7C-43A3-86AD-40A091DF65DD}" destId="{8742EA29-860D-4FC4-9F9F-437084552725}" srcOrd="0" destOrd="0" presId="urn:microsoft.com/office/officeart/2005/8/layout/orgChart1"/>
    <dgm:cxn modelId="{9E4C72E4-2874-49EC-9C4C-8180966B2429}" type="presParOf" srcId="{8742EA29-860D-4FC4-9F9F-437084552725}" destId="{C7C97E9B-346D-4395-9FF0-1AE234F1F617}" srcOrd="0" destOrd="0" presId="urn:microsoft.com/office/officeart/2005/8/layout/orgChart1"/>
    <dgm:cxn modelId="{446F1979-B057-4110-A7BB-91790484445E}" type="presParOf" srcId="{8742EA29-860D-4FC4-9F9F-437084552725}" destId="{D6F36EBB-DDBD-4B4D-B192-8267E7B09098}" srcOrd="1" destOrd="0" presId="urn:microsoft.com/office/officeart/2005/8/layout/orgChart1"/>
    <dgm:cxn modelId="{F046BF17-94B4-4BB5-A396-30086F71930E}" type="presParOf" srcId="{D6A9F7D5-7A7C-43A3-86AD-40A091DF65DD}" destId="{8C68FBA8-E05C-4A46-A63D-21C3AAF4DE45}" srcOrd="1" destOrd="0" presId="urn:microsoft.com/office/officeart/2005/8/layout/orgChart1"/>
    <dgm:cxn modelId="{2D4768A5-D7DF-41AB-9200-6D5B7F94B558}" type="presParOf" srcId="{D6A9F7D5-7A7C-43A3-86AD-40A091DF65DD}" destId="{22C74CF8-0208-499D-A240-CD10759B219A}" srcOrd="2" destOrd="0" presId="urn:microsoft.com/office/officeart/2005/8/layout/orgChart1"/>
    <dgm:cxn modelId="{1DC10634-2F9A-4104-8CD6-055D43718BC9}" type="presParOf" srcId="{06109E29-9A0A-43BA-8D73-0ABD4B8517E1}" destId="{34067188-C7F2-47FE-941D-0B3915B866BA}" srcOrd="4" destOrd="0" presId="urn:microsoft.com/office/officeart/2005/8/layout/orgChart1"/>
    <dgm:cxn modelId="{B3006658-6110-4BE7-9400-82CB935C66CE}" type="presParOf" srcId="{06109E29-9A0A-43BA-8D73-0ABD4B8517E1}" destId="{8EF455A1-8CEC-4478-AC45-33D6817AC4CC}" srcOrd="5" destOrd="0" presId="urn:microsoft.com/office/officeart/2005/8/layout/orgChart1"/>
    <dgm:cxn modelId="{F7935F29-B027-447E-BE42-095ADAC06EC6}" type="presParOf" srcId="{8EF455A1-8CEC-4478-AC45-33D6817AC4CC}" destId="{7EBA9252-9958-4F77-93DF-090D2782C45D}" srcOrd="0" destOrd="0" presId="urn:microsoft.com/office/officeart/2005/8/layout/orgChart1"/>
    <dgm:cxn modelId="{3A424B79-7AF1-4E6D-A0F1-0A810ED88C23}" type="presParOf" srcId="{7EBA9252-9958-4F77-93DF-090D2782C45D}" destId="{5CFD2B3F-2402-40A4-A243-84B22EBB1432}" srcOrd="0" destOrd="0" presId="urn:microsoft.com/office/officeart/2005/8/layout/orgChart1"/>
    <dgm:cxn modelId="{57FE5E9F-1F8C-4054-AB8F-FBD510BCEDE9}" type="presParOf" srcId="{7EBA9252-9958-4F77-93DF-090D2782C45D}" destId="{62EF124B-E4DF-495E-859E-8F275AE86BE2}" srcOrd="1" destOrd="0" presId="urn:microsoft.com/office/officeart/2005/8/layout/orgChart1"/>
    <dgm:cxn modelId="{946A90AF-19FC-436E-9E8F-1A933E3B04F9}" type="presParOf" srcId="{8EF455A1-8CEC-4478-AC45-33D6817AC4CC}" destId="{45C9180D-C57C-4BED-B567-2340A16F3F5F}" srcOrd="1" destOrd="0" presId="urn:microsoft.com/office/officeart/2005/8/layout/orgChart1"/>
    <dgm:cxn modelId="{4C5045CA-07C5-4E28-9447-B9A42651D9E9}" type="presParOf" srcId="{8EF455A1-8CEC-4478-AC45-33D6817AC4CC}" destId="{C5BAC9EC-53B4-465E-940A-13E892E7D051}" srcOrd="2" destOrd="0" presId="urn:microsoft.com/office/officeart/2005/8/layout/orgChart1"/>
    <dgm:cxn modelId="{E9714006-5B04-483B-9D35-18E7E43900D0}" type="presParOf" srcId="{06109E29-9A0A-43BA-8D73-0ABD4B8517E1}" destId="{213ACCA3-BD1F-4EC1-AC1B-AC420F994DB1}" srcOrd="6" destOrd="0" presId="urn:microsoft.com/office/officeart/2005/8/layout/orgChart1"/>
    <dgm:cxn modelId="{F374FC10-52A9-4C01-9C24-9C6AE3C0FB7D}" type="presParOf" srcId="{06109E29-9A0A-43BA-8D73-0ABD4B8517E1}" destId="{180EC4BB-EA94-491C-AAA7-0C9778FE4F8D}" srcOrd="7" destOrd="0" presId="urn:microsoft.com/office/officeart/2005/8/layout/orgChart1"/>
    <dgm:cxn modelId="{442662BA-B574-4CF7-8BDB-E12E820272D3}" type="presParOf" srcId="{180EC4BB-EA94-491C-AAA7-0C9778FE4F8D}" destId="{79A19247-6877-46F8-A04C-A0D48E928F5B}" srcOrd="0" destOrd="0" presId="urn:microsoft.com/office/officeart/2005/8/layout/orgChart1"/>
    <dgm:cxn modelId="{7F9AC14E-9D5B-4D5D-9A54-D085752AFD62}" type="presParOf" srcId="{79A19247-6877-46F8-A04C-A0D48E928F5B}" destId="{D6FD6F39-CB55-40A6-89A7-24C81FC3662A}" srcOrd="0" destOrd="0" presId="urn:microsoft.com/office/officeart/2005/8/layout/orgChart1"/>
    <dgm:cxn modelId="{39AC37D2-58EC-4592-8824-2451DC874A1A}" type="presParOf" srcId="{79A19247-6877-46F8-A04C-A0D48E928F5B}" destId="{C9748C31-0BED-46D6-ACAE-BF97A21DCBE6}" srcOrd="1" destOrd="0" presId="urn:microsoft.com/office/officeart/2005/8/layout/orgChart1"/>
    <dgm:cxn modelId="{795F6017-77D6-4899-A338-7F0C9EAC27C5}" type="presParOf" srcId="{180EC4BB-EA94-491C-AAA7-0C9778FE4F8D}" destId="{6BB4B4AA-82AA-446E-B8A9-00E1511AC78A}" srcOrd="1" destOrd="0" presId="urn:microsoft.com/office/officeart/2005/8/layout/orgChart1"/>
    <dgm:cxn modelId="{224D4AAA-4E38-4175-8202-898B9DBA8298}" type="presParOf" srcId="{180EC4BB-EA94-491C-AAA7-0C9778FE4F8D}" destId="{08B8D455-EDDC-40AC-9CFE-E690F9701ABE}" srcOrd="2" destOrd="0" presId="urn:microsoft.com/office/officeart/2005/8/layout/orgChart1"/>
    <dgm:cxn modelId="{FDF11305-EBF9-436A-A5D8-EFDE6DF8EA59}" type="presParOf" srcId="{06109E29-9A0A-43BA-8D73-0ABD4B8517E1}" destId="{D167C8BA-36FC-410A-9835-D9B5233A9B4D}" srcOrd="8" destOrd="0" presId="urn:microsoft.com/office/officeart/2005/8/layout/orgChart1"/>
    <dgm:cxn modelId="{B801F88C-0022-44E0-8AB1-4EAB7DBBA0EB}" type="presParOf" srcId="{06109E29-9A0A-43BA-8D73-0ABD4B8517E1}" destId="{36F36D16-975D-4CCB-A6BD-08007B1A6D2F}" srcOrd="9" destOrd="0" presId="urn:microsoft.com/office/officeart/2005/8/layout/orgChart1"/>
    <dgm:cxn modelId="{254B6208-9AEE-43E5-9117-B2835A457197}" type="presParOf" srcId="{36F36D16-975D-4CCB-A6BD-08007B1A6D2F}" destId="{70AE1626-F0DE-426D-8D40-1FA07F918407}" srcOrd="0" destOrd="0" presId="urn:microsoft.com/office/officeart/2005/8/layout/orgChart1"/>
    <dgm:cxn modelId="{D71828D8-2E9C-4D43-9A53-7B2A788227B0}" type="presParOf" srcId="{70AE1626-F0DE-426D-8D40-1FA07F918407}" destId="{9F881587-8A7B-4E49-9581-32559A2CE318}" srcOrd="0" destOrd="0" presId="urn:microsoft.com/office/officeart/2005/8/layout/orgChart1"/>
    <dgm:cxn modelId="{C7B189DE-236B-4DEA-9F0E-4322AD11E245}" type="presParOf" srcId="{70AE1626-F0DE-426D-8D40-1FA07F918407}" destId="{E2259F73-89B6-48C9-BD93-DAD6C172E773}" srcOrd="1" destOrd="0" presId="urn:microsoft.com/office/officeart/2005/8/layout/orgChart1"/>
    <dgm:cxn modelId="{B7DFF8CB-58C7-42F4-8C6A-D985D500CB5A}" type="presParOf" srcId="{36F36D16-975D-4CCB-A6BD-08007B1A6D2F}" destId="{8183BAEC-C59F-4F6D-95E7-24E311D2825C}" srcOrd="1" destOrd="0" presId="urn:microsoft.com/office/officeart/2005/8/layout/orgChart1"/>
    <dgm:cxn modelId="{48B1D3F0-7780-447E-A547-6E9B9113DC6B}" type="presParOf" srcId="{36F36D16-975D-4CCB-A6BD-08007B1A6D2F}" destId="{E9DAFE19-1251-419B-B465-485E18BAF105}" srcOrd="2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5E335F03-CC5C-4D8E-8CB1-4B61B591D2E4}" type="presParOf" srcId="{A5696730-EC20-49E1-818F-74A1F3F4EA81}" destId="{83846EFB-D6E8-47DF-872E-8ED4130266DE}" srcOrd="0" destOrd="0" presId="urn:microsoft.com/office/officeart/2005/8/layout/orgChart1"/>
    <dgm:cxn modelId="{5C6C3FC1-A041-4689-9FF8-D70AEBC9A604}" type="presParOf" srcId="{A5696730-EC20-49E1-818F-74A1F3F4EA81}" destId="{645A0152-734F-4A66-A036-44DD911AEF84}" srcOrd="1" destOrd="0" presId="urn:microsoft.com/office/officeart/2005/8/layout/orgChart1"/>
    <dgm:cxn modelId="{3058DEA0-40E5-4FC1-8542-437C245FFDD1}" type="presParOf" srcId="{645A0152-734F-4A66-A036-44DD911AEF84}" destId="{253B139B-5561-47DE-A86F-9BB5200166DB}" srcOrd="0" destOrd="0" presId="urn:microsoft.com/office/officeart/2005/8/layout/orgChart1"/>
    <dgm:cxn modelId="{272B2DD1-6763-49FF-9347-96E3F2CF6CA6}" type="presParOf" srcId="{253B139B-5561-47DE-A86F-9BB5200166DB}" destId="{5AD9EC72-5149-45BE-A639-58950711956D}" srcOrd="0" destOrd="0" presId="urn:microsoft.com/office/officeart/2005/8/layout/orgChart1"/>
    <dgm:cxn modelId="{62095768-E897-477F-AC30-0058EAFE3539}" type="presParOf" srcId="{253B139B-5561-47DE-A86F-9BB5200166DB}" destId="{662879E0-C83A-494D-A001-5285EB4AF538}" srcOrd="1" destOrd="0" presId="urn:microsoft.com/office/officeart/2005/8/layout/orgChart1"/>
    <dgm:cxn modelId="{9F0DD2B4-3A76-42C7-9B03-D53DFCA045AB}" type="presParOf" srcId="{645A0152-734F-4A66-A036-44DD911AEF84}" destId="{BD368570-CFCF-44FE-97DE-28CB07CFA675}" srcOrd="1" destOrd="0" presId="urn:microsoft.com/office/officeart/2005/8/layout/orgChart1"/>
    <dgm:cxn modelId="{4D24E562-2E4D-4C3C-B756-4CF4250B8F8D}" type="presParOf" srcId="{645A0152-734F-4A66-A036-44DD911AEF84}" destId="{F345C3E1-83CE-4900-AEDE-2357A147BED3}" srcOrd="2" destOrd="0" presId="urn:microsoft.com/office/officeart/2005/8/layout/orgChart1"/>
    <dgm:cxn modelId="{F2CCADB5-3C10-48E9-BD0C-4FC80FEEEC7F}" type="presParOf" srcId="{A5696730-EC20-49E1-818F-74A1F3F4EA81}" destId="{6A413BC1-2A9B-4D47-9DFA-A6D6C4DC8438}" srcOrd="2" destOrd="0" presId="urn:microsoft.com/office/officeart/2005/8/layout/orgChart1"/>
    <dgm:cxn modelId="{2E437798-55DF-4271-A135-0A884C89D7FE}" type="presParOf" srcId="{A5696730-EC20-49E1-818F-74A1F3F4EA81}" destId="{E274FDBB-E1A8-4736-8043-FE72D536A361}" srcOrd="3" destOrd="0" presId="urn:microsoft.com/office/officeart/2005/8/layout/orgChart1"/>
    <dgm:cxn modelId="{4EE224BE-671B-4390-8EB2-2F640A6B3E08}" type="presParOf" srcId="{E274FDBB-E1A8-4736-8043-FE72D536A361}" destId="{99CC0722-C1AF-4205-94A6-E4792FFFB711}" srcOrd="0" destOrd="0" presId="urn:microsoft.com/office/officeart/2005/8/layout/orgChart1"/>
    <dgm:cxn modelId="{7582E010-CAA9-42C5-80C6-8EC4FD696CA1}" type="presParOf" srcId="{99CC0722-C1AF-4205-94A6-E4792FFFB711}" destId="{4A7CABA6-8877-4CF7-8118-ECEFD582AAD4}" srcOrd="0" destOrd="0" presId="urn:microsoft.com/office/officeart/2005/8/layout/orgChart1"/>
    <dgm:cxn modelId="{F14C0A53-B132-403F-8B75-DD8000E08F75}" type="presParOf" srcId="{99CC0722-C1AF-4205-94A6-E4792FFFB711}" destId="{06ADA144-5120-4EA2-A691-97A62986DE0C}" srcOrd="1" destOrd="0" presId="urn:microsoft.com/office/officeart/2005/8/layout/orgChart1"/>
    <dgm:cxn modelId="{7CDD7A37-1FCB-43F5-9D62-8F993759E2E0}" type="presParOf" srcId="{E274FDBB-E1A8-4736-8043-FE72D536A361}" destId="{A6755DC3-FD9B-4F61-9499-41F70DA8F564}" srcOrd="1" destOrd="0" presId="urn:microsoft.com/office/officeart/2005/8/layout/orgChart1"/>
    <dgm:cxn modelId="{A05AF9B4-0AB2-47A8-ABD6-5D6A7B4E9B66}" type="presParOf" srcId="{E274FDBB-E1A8-4736-8043-FE72D536A361}" destId="{6BA8CF98-6C5A-4964-8C61-6E5DD8AAC0E1}" srcOrd="2" destOrd="0" presId="urn:microsoft.com/office/officeart/2005/8/layout/orgChart1"/>
    <dgm:cxn modelId="{AF517768-190E-4946-A63B-5E6D016A881B}" type="presParOf" srcId="{A5696730-EC20-49E1-818F-74A1F3F4EA81}" destId="{273E72E4-23A7-4975-B59E-25E5540DE039}" srcOrd="4" destOrd="0" presId="urn:microsoft.com/office/officeart/2005/8/layout/orgChart1"/>
    <dgm:cxn modelId="{3AC25336-E7FC-4F32-80FB-B0CA741965CC}" type="presParOf" srcId="{A5696730-EC20-49E1-818F-74A1F3F4EA81}" destId="{17AE9D40-21A7-4634-92E9-4002E75B4171}" srcOrd="5" destOrd="0" presId="urn:microsoft.com/office/officeart/2005/8/layout/orgChart1"/>
    <dgm:cxn modelId="{DC87E58A-F806-4BD2-8A17-0D3B47AB25FA}" type="presParOf" srcId="{17AE9D40-21A7-4634-92E9-4002E75B4171}" destId="{ABA9C928-DA6F-45CF-8555-4A0E06D96134}" srcOrd="0" destOrd="0" presId="urn:microsoft.com/office/officeart/2005/8/layout/orgChart1"/>
    <dgm:cxn modelId="{5CA14550-128D-46BF-AD69-791F17D0990F}" type="presParOf" srcId="{ABA9C928-DA6F-45CF-8555-4A0E06D96134}" destId="{7D50DF86-FF82-4FC0-898A-8EABA26C3F54}" srcOrd="0" destOrd="0" presId="urn:microsoft.com/office/officeart/2005/8/layout/orgChart1"/>
    <dgm:cxn modelId="{A567C40A-6E87-4C56-9782-BBA3B793C294}" type="presParOf" srcId="{ABA9C928-DA6F-45CF-8555-4A0E06D96134}" destId="{3BF80C57-FD06-4943-915C-02FEFE77A7D4}" srcOrd="1" destOrd="0" presId="urn:microsoft.com/office/officeart/2005/8/layout/orgChart1"/>
    <dgm:cxn modelId="{B3EF6F92-F422-4FA6-A411-14A593A2EB00}" type="presParOf" srcId="{17AE9D40-21A7-4634-92E9-4002E75B4171}" destId="{72E92D68-F0FA-4AA1-9486-6089218CA0E9}" srcOrd="1" destOrd="0" presId="urn:microsoft.com/office/officeart/2005/8/layout/orgChart1"/>
    <dgm:cxn modelId="{451FE11D-E4F5-4F30-A5EA-E2397489C0D7}" type="presParOf" srcId="{17AE9D40-21A7-4634-92E9-4002E75B4171}" destId="{CB475E0E-D0ED-4ECB-9B85-88EB8DDA2566}" srcOrd="2" destOrd="0" presId="urn:microsoft.com/office/officeart/2005/8/layout/orgChart1"/>
    <dgm:cxn modelId="{4849BFA5-9105-46FB-A35F-9CB9313CCC2E}" type="presParOf" srcId="{A5696730-EC20-49E1-818F-74A1F3F4EA81}" destId="{D0DF4C17-7482-49F8-92A3-5CA5357D2321}" srcOrd="6" destOrd="0" presId="urn:microsoft.com/office/officeart/2005/8/layout/orgChart1"/>
    <dgm:cxn modelId="{D8E87E6F-D614-464B-8ABD-2A4B11FC591D}" type="presParOf" srcId="{A5696730-EC20-49E1-818F-74A1F3F4EA81}" destId="{E830BB28-1634-49FA-9388-F256C255E935}" srcOrd="7" destOrd="0" presId="urn:microsoft.com/office/officeart/2005/8/layout/orgChart1"/>
    <dgm:cxn modelId="{59E36E4E-077F-4F68-BFD5-DEB1E06634DC}" type="presParOf" srcId="{E830BB28-1634-49FA-9388-F256C255E935}" destId="{BE3ACB62-8A33-4368-B013-24DC809135B2}" srcOrd="0" destOrd="0" presId="urn:microsoft.com/office/officeart/2005/8/layout/orgChart1"/>
    <dgm:cxn modelId="{B332CD57-A558-4248-A68F-19F018D8AE01}" type="presParOf" srcId="{BE3ACB62-8A33-4368-B013-24DC809135B2}" destId="{AB3A26DD-7C4B-4F08-8AAE-877115C50587}" srcOrd="0" destOrd="0" presId="urn:microsoft.com/office/officeart/2005/8/layout/orgChart1"/>
    <dgm:cxn modelId="{DC82A495-2AF9-4621-BB69-F6F26137A4FD}" type="presParOf" srcId="{BE3ACB62-8A33-4368-B013-24DC809135B2}" destId="{423339D6-0626-44E0-A787-A775A0D4C073}" srcOrd="1" destOrd="0" presId="urn:microsoft.com/office/officeart/2005/8/layout/orgChart1"/>
    <dgm:cxn modelId="{FBEB84A4-11D6-44E0-923C-B38A969CAA42}" type="presParOf" srcId="{E830BB28-1634-49FA-9388-F256C255E935}" destId="{8B29D63E-CE6D-4C8C-B170-45A3007B3D25}" srcOrd="1" destOrd="0" presId="urn:microsoft.com/office/officeart/2005/8/layout/orgChart1"/>
    <dgm:cxn modelId="{2D8FF49F-31CE-403D-9810-96DA1E6CD360}" type="presParOf" srcId="{E830BB28-1634-49FA-9388-F256C255E935}" destId="{02EFF4D9-66D3-430D-B26F-7D4C5A8CE209}" srcOrd="2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E1BBAE6B-C60A-4276-A5FF-AEE8420DF7DF}" type="presParOf" srcId="{E0A594F8-D33A-4FF6-9EDA-BAB2A6D39F3A}" destId="{0E2371DF-5B8F-4B56-BCC6-98D00ED366B4}" srcOrd="0" destOrd="0" presId="urn:microsoft.com/office/officeart/2005/8/layout/orgChart1"/>
    <dgm:cxn modelId="{C133EB6F-29AC-4CAD-B281-A082C922CFAF}" type="presParOf" srcId="{E0A594F8-D33A-4FF6-9EDA-BAB2A6D39F3A}" destId="{99A67838-8E8F-4F9F-AC0B-2AE9E3C4795B}" srcOrd="1" destOrd="0" presId="urn:microsoft.com/office/officeart/2005/8/layout/orgChart1"/>
    <dgm:cxn modelId="{FAA2A28C-372B-4351-B2EC-0B899C0356C0}" type="presParOf" srcId="{99A67838-8E8F-4F9F-AC0B-2AE9E3C4795B}" destId="{2F11BD46-41E5-40DE-9374-C25AD7CDE357}" srcOrd="0" destOrd="0" presId="urn:microsoft.com/office/officeart/2005/8/layout/orgChart1"/>
    <dgm:cxn modelId="{EE2A8B72-C273-4025-B86D-F27D4C6775A5}" type="presParOf" srcId="{2F11BD46-41E5-40DE-9374-C25AD7CDE357}" destId="{4F027A64-33B2-4B26-A9BE-3631EF6FB789}" srcOrd="0" destOrd="0" presId="urn:microsoft.com/office/officeart/2005/8/layout/orgChart1"/>
    <dgm:cxn modelId="{D8995317-BC82-44E0-8A3A-FA0979BA875B}" type="presParOf" srcId="{2F11BD46-41E5-40DE-9374-C25AD7CDE357}" destId="{385A5173-E450-4EAE-ADE2-0757D4E4B670}" srcOrd="1" destOrd="0" presId="urn:microsoft.com/office/officeart/2005/8/layout/orgChart1"/>
    <dgm:cxn modelId="{CBAD9F46-0A78-4A70-A775-FCF9FB8B4F61}" type="presParOf" srcId="{99A67838-8E8F-4F9F-AC0B-2AE9E3C4795B}" destId="{25F71BD7-B1E1-44C3-B1EF-0E2B8F0DF61B}" srcOrd="1" destOrd="0" presId="urn:microsoft.com/office/officeart/2005/8/layout/orgChart1"/>
    <dgm:cxn modelId="{B3BF67C8-9FBE-4D69-B078-4026BA16BC13}" type="presParOf" srcId="{99A67838-8E8F-4F9F-AC0B-2AE9E3C4795B}" destId="{21B221F0-945F-4C97-8399-72AC1FEB252C}" srcOrd="2" destOrd="0" presId="urn:microsoft.com/office/officeart/2005/8/layout/orgChart1"/>
    <dgm:cxn modelId="{81199579-4FF1-48EC-A6FD-4407B562B7C5}" type="presParOf" srcId="{E0A594F8-D33A-4FF6-9EDA-BAB2A6D39F3A}" destId="{EA5C3439-26C7-494D-B901-CA40C3C070F7}" srcOrd="2" destOrd="0" presId="urn:microsoft.com/office/officeart/2005/8/layout/orgChart1"/>
    <dgm:cxn modelId="{5DA01A3C-1294-4F75-928B-59D12901E67C}" type="presParOf" srcId="{E0A594F8-D33A-4FF6-9EDA-BAB2A6D39F3A}" destId="{CC7CA953-ABC4-4427-A08E-3E30EA7861E6}" srcOrd="3" destOrd="0" presId="urn:microsoft.com/office/officeart/2005/8/layout/orgChart1"/>
    <dgm:cxn modelId="{066BFCF5-D4B6-4273-948A-5FAB77C90F43}" type="presParOf" srcId="{CC7CA953-ABC4-4427-A08E-3E30EA7861E6}" destId="{E1196571-0041-41E2-9F86-4C70B69E72D6}" srcOrd="0" destOrd="0" presId="urn:microsoft.com/office/officeart/2005/8/layout/orgChart1"/>
    <dgm:cxn modelId="{8281AA16-0172-4DE2-B067-BC9FFD099E5E}" type="presParOf" srcId="{E1196571-0041-41E2-9F86-4C70B69E72D6}" destId="{AB9212F0-1948-4DCF-8EAB-9E1BD18DD26D}" srcOrd="0" destOrd="0" presId="urn:microsoft.com/office/officeart/2005/8/layout/orgChart1"/>
    <dgm:cxn modelId="{E3F77950-6521-49E5-A6ED-56BC3E70A595}" type="presParOf" srcId="{E1196571-0041-41E2-9F86-4C70B69E72D6}" destId="{C273B6FA-D64E-4233-A160-9CDA8EE4FDAE}" srcOrd="1" destOrd="0" presId="urn:microsoft.com/office/officeart/2005/8/layout/orgChart1"/>
    <dgm:cxn modelId="{7E710061-E554-4EC8-8474-FAA294E99777}" type="presParOf" srcId="{CC7CA953-ABC4-4427-A08E-3E30EA7861E6}" destId="{BD8477AA-714B-4578-9026-E00C5E1B88CC}" srcOrd="1" destOrd="0" presId="urn:microsoft.com/office/officeart/2005/8/layout/orgChart1"/>
    <dgm:cxn modelId="{299B9A79-A14B-4041-B7C2-F700ED9CA5DC}" type="presParOf" srcId="{CC7CA953-ABC4-4427-A08E-3E30EA7861E6}" destId="{B5830124-62E4-4DB0-BB3C-F07D981441B5}" srcOrd="2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1C0C4E59-D891-4DA7-A561-EBED1D5684D8}" type="presParOf" srcId="{CFA66C23-D366-4FC6-9331-06E3052E426E}" destId="{164DEE23-5B01-444F-A3F7-8517DB78BF48}" srcOrd="0" destOrd="0" presId="urn:microsoft.com/office/officeart/2005/8/layout/orgChart1"/>
    <dgm:cxn modelId="{C105826C-113C-4E95-B678-4D985E2EE8F5}" type="presParOf" srcId="{CFA66C23-D366-4FC6-9331-06E3052E426E}" destId="{22799845-B167-46D3-A402-B2DD5F730695}" srcOrd="1" destOrd="0" presId="urn:microsoft.com/office/officeart/2005/8/layout/orgChart1"/>
    <dgm:cxn modelId="{BDD28B37-DE55-46C6-8D61-33663839B7F8}" type="presParOf" srcId="{22799845-B167-46D3-A402-B2DD5F730695}" destId="{2136A9AA-1BC6-4B8A-8635-18BDDFF886BB}" srcOrd="0" destOrd="0" presId="urn:microsoft.com/office/officeart/2005/8/layout/orgChart1"/>
    <dgm:cxn modelId="{5E939B01-4350-4F58-B8DE-2C1710F500A8}" type="presParOf" srcId="{2136A9AA-1BC6-4B8A-8635-18BDDFF886BB}" destId="{7C2CA060-EDCC-462E-B6B9-84886DCEDAA7}" srcOrd="0" destOrd="0" presId="urn:microsoft.com/office/officeart/2005/8/layout/orgChart1"/>
    <dgm:cxn modelId="{634C1591-9404-43A2-BBAB-64C09FF1FF0D}" type="presParOf" srcId="{2136A9AA-1BC6-4B8A-8635-18BDDFF886BB}" destId="{5B6DCAFC-0B74-40B2-A01B-230B0B5867BA}" srcOrd="1" destOrd="0" presId="urn:microsoft.com/office/officeart/2005/8/layout/orgChart1"/>
    <dgm:cxn modelId="{E6F58A83-4692-4EF9-A3C6-B9C2B92A786A}" type="presParOf" srcId="{22799845-B167-46D3-A402-B2DD5F730695}" destId="{0A4EA66F-0720-4C1C-9154-E7623952CF56}" srcOrd="1" destOrd="0" presId="urn:microsoft.com/office/officeart/2005/8/layout/orgChart1"/>
    <dgm:cxn modelId="{97069F2F-7F70-4F54-852F-E12D991179F4}" type="presParOf" srcId="{22799845-B167-46D3-A402-B2DD5F730695}" destId="{42E6DC53-E21B-4AF9-9133-7D71867E9640}" srcOrd="2" destOrd="0" presId="urn:microsoft.com/office/officeart/2005/8/layout/orgChart1"/>
    <dgm:cxn modelId="{D459E52C-7127-491D-A78B-DB3247F2F5FF}" type="presParOf" srcId="{CFA66C23-D366-4FC6-9331-06E3052E426E}" destId="{D01A559A-E4E7-410E-9637-3179E820FDD1}" srcOrd="2" destOrd="0" presId="urn:microsoft.com/office/officeart/2005/8/layout/orgChart1"/>
    <dgm:cxn modelId="{D67EE3A5-9537-4D90-A1C0-2E3FFE2108D4}" type="presParOf" srcId="{CFA66C23-D366-4FC6-9331-06E3052E426E}" destId="{0123E4AF-5F4C-4330-A850-61736DA742EA}" srcOrd="3" destOrd="0" presId="urn:microsoft.com/office/officeart/2005/8/layout/orgChart1"/>
    <dgm:cxn modelId="{501E55D8-1F5F-4838-B19A-60CE3B15956B}" type="presParOf" srcId="{0123E4AF-5F4C-4330-A850-61736DA742EA}" destId="{0350AB08-4166-4805-A409-21E4E9795D66}" srcOrd="0" destOrd="0" presId="urn:microsoft.com/office/officeart/2005/8/layout/orgChart1"/>
    <dgm:cxn modelId="{A50AD6EB-9EDB-4C4D-9917-F54C1B428223}" type="presParOf" srcId="{0350AB08-4166-4805-A409-21E4E9795D66}" destId="{605B3169-8E33-46CA-A5B7-4ECF014F9C5C}" srcOrd="0" destOrd="0" presId="urn:microsoft.com/office/officeart/2005/8/layout/orgChart1"/>
    <dgm:cxn modelId="{B35504BC-073B-468B-8464-E21C6CB01C19}" type="presParOf" srcId="{0350AB08-4166-4805-A409-21E4E9795D66}" destId="{0CA6ADD4-E9A6-4D5E-BB69-91C68C6CDA59}" srcOrd="1" destOrd="0" presId="urn:microsoft.com/office/officeart/2005/8/layout/orgChart1"/>
    <dgm:cxn modelId="{FD3F0B67-F9A1-4E0F-A2C7-5747BB40DD1E}" type="presParOf" srcId="{0123E4AF-5F4C-4330-A850-61736DA742EA}" destId="{2D37C85A-A15D-400F-9999-36F308E897FD}" srcOrd="1" destOrd="0" presId="urn:microsoft.com/office/officeart/2005/8/layout/orgChart1"/>
    <dgm:cxn modelId="{970A91A5-EA1F-4A9A-A9B6-89C0842B3E29}" type="presParOf" srcId="{0123E4AF-5F4C-4330-A850-61736DA742EA}" destId="{C844EA5F-4A98-4490-984A-0F8ACE42E271}" srcOrd="2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009903" y="559335"/>
          <a:ext cx="2964911" cy="610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495"/>
              </a:lnTo>
              <a:lnTo>
                <a:pt x="2964911" y="493495"/>
              </a:lnTo>
              <a:lnTo>
                <a:pt x="2964911" y="61095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A559A-E4E7-410E-9637-3179E820FDD1}">
      <dsp:nvSpPr>
        <dsp:cNvPr id="0" name=""/>
        <dsp:cNvSpPr/>
      </dsp:nvSpPr>
      <dsp:spPr>
        <a:xfrm>
          <a:off x="4249401" y="1729631"/>
          <a:ext cx="91596" cy="163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2693"/>
              </a:lnTo>
              <a:lnTo>
                <a:pt x="91596" y="163269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DEE23-5B01-444F-A3F7-8517DB78BF48}">
      <dsp:nvSpPr>
        <dsp:cNvPr id="0" name=""/>
        <dsp:cNvSpPr/>
      </dsp:nvSpPr>
      <dsp:spPr>
        <a:xfrm>
          <a:off x="4249401" y="1729631"/>
          <a:ext cx="91596" cy="83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437"/>
              </a:lnTo>
              <a:lnTo>
                <a:pt x="91596" y="83843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009903" y="559335"/>
          <a:ext cx="1686965" cy="61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501"/>
              </a:lnTo>
              <a:lnTo>
                <a:pt x="1686965" y="493501"/>
              </a:lnTo>
              <a:lnTo>
                <a:pt x="1686965" y="61096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C3439-26C7-494D-B901-CA40C3C070F7}">
      <dsp:nvSpPr>
        <dsp:cNvPr id="0" name=""/>
        <dsp:cNvSpPr/>
      </dsp:nvSpPr>
      <dsp:spPr>
        <a:xfrm>
          <a:off x="2905330" y="1720106"/>
          <a:ext cx="129698" cy="1699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9371"/>
              </a:lnTo>
              <a:lnTo>
                <a:pt x="129698" y="16993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371DF-5B8F-4B56-BCC6-98D00ED366B4}">
      <dsp:nvSpPr>
        <dsp:cNvPr id="0" name=""/>
        <dsp:cNvSpPr/>
      </dsp:nvSpPr>
      <dsp:spPr>
        <a:xfrm>
          <a:off x="2905330" y="1720106"/>
          <a:ext cx="148749" cy="847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963"/>
              </a:lnTo>
              <a:lnTo>
                <a:pt x="148749" y="84796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009903" y="559335"/>
          <a:ext cx="342894" cy="601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975"/>
              </a:lnTo>
              <a:lnTo>
                <a:pt x="342894" y="483975"/>
              </a:lnTo>
              <a:lnTo>
                <a:pt x="342894" y="60143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F4C17-7482-49F8-92A3-5CA5357D2321}">
      <dsp:nvSpPr>
        <dsp:cNvPr id="0" name=""/>
        <dsp:cNvSpPr/>
      </dsp:nvSpPr>
      <dsp:spPr>
        <a:xfrm>
          <a:off x="1485067" y="1653433"/>
          <a:ext cx="186851" cy="3316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6454"/>
              </a:lnTo>
              <a:lnTo>
                <a:pt x="186851" y="331645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72E4-23A7-4975-B59E-25E5540DE039}">
      <dsp:nvSpPr>
        <dsp:cNvPr id="0" name=""/>
        <dsp:cNvSpPr/>
      </dsp:nvSpPr>
      <dsp:spPr>
        <a:xfrm>
          <a:off x="1485067" y="1653433"/>
          <a:ext cx="167789" cy="253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1723"/>
              </a:lnTo>
              <a:lnTo>
                <a:pt x="167789" y="25317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13BC1-2A9B-4D47-9DFA-A6D6C4DC8438}">
      <dsp:nvSpPr>
        <dsp:cNvPr id="0" name=""/>
        <dsp:cNvSpPr/>
      </dsp:nvSpPr>
      <dsp:spPr>
        <a:xfrm>
          <a:off x="1485067" y="1653433"/>
          <a:ext cx="186851" cy="1746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993"/>
              </a:lnTo>
              <a:lnTo>
                <a:pt x="186851" y="174699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6EFB-D6E8-47DF-872E-8ED4130266DE}">
      <dsp:nvSpPr>
        <dsp:cNvPr id="0" name=""/>
        <dsp:cNvSpPr/>
      </dsp:nvSpPr>
      <dsp:spPr>
        <a:xfrm>
          <a:off x="1485067" y="1653433"/>
          <a:ext cx="205902" cy="943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212"/>
              </a:lnTo>
              <a:lnTo>
                <a:pt x="205902" y="94321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32535" y="559335"/>
          <a:ext cx="1077368" cy="534763"/>
        </a:xfrm>
        <a:custGeom>
          <a:avLst/>
          <a:gdLst/>
          <a:ahLst/>
          <a:cxnLst/>
          <a:rect l="0" t="0" r="0" b="0"/>
          <a:pathLst>
            <a:path>
              <a:moveTo>
                <a:pt x="1077368" y="0"/>
              </a:moveTo>
              <a:lnTo>
                <a:pt x="1077368" y="417302"/>
              </a:lnTo>
              <a:lnTo>
                <a:pt x="0" y="417302"/>
              </a:lnTo>
              <a:lnTo>
                <a:pt x="0" y="53476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40996" y="1453403"/>
          <a:ext cx="129709" cy="4229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9579"/>
              </a:lnTo>
              <a:lnTo>
                <a:pt x="129709" y="422957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ACCA3-BD1F-4EC1-AC1B-AC420F994DB1}">
      <dsp:nvSpPr>
        <dsp:cNvPr id="0" name=""/>
        <dsp:cNvSpPr/>
      </dsp:nvSpPr>
      <dsp:spPr>
        <a:xfrm>
          <a:off x="140996" y="1453403"/>
          <a:ext cx="139240" cy="3545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5059"/>
              </a:lnTo>
              <a:lnTo>
                <a:pt x="139240" y="354505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67188-C7F2-47FE-941D-0B3915B866BA}">
      <dsp:nvSpPr>
        <dsp:cNvPr id="0" name=""/>
        <dsp:cNvSpPr/>
      </dsp:nvSpPr>
      <dsp:spPr>
        <a:xfrm>
          <a:off x="140996" y="1453403"/>
          <a:ext cx="139229" cy="2807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957"/>
              </a:lnTo>
              <a:lnTo>
                <a:pt x="139229" y="280795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58675-8E4B-4072-8771-650A7C1F99A2}">
      <dsp:nvSpPr>
        <dsp:cNvPr id="0" name=""/>
        <dsp:cNvSpPr/>
      </dsp:nvSpPr>
      <dsp:spPr>
        <a:xfrm>
          <a:off x="140996" y="1453403"/>
          <a:ext cx="167811" cy="2070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0842"/>
              </a:lnTo>
              <a:lnTo>
                <a:pt x="167811" y="20708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91DF9-F989-45E7-84AB-AAF99D4689E7}">
      <dsp:nvSpPr>
        <dsp:cNvPr id="0" name=""/>
        <dsp:cNvSpPr/>
      </dsp:nvSpPr>
      <dsp:spPr>
        <a:xfrm>
          <a:off x="140996" y="1453403"/>
          <a:ext cx="186851" cy="1343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265"/>
              </a:lnTo>
              <a:lnTo>
                <a:pt x="186851" y="134326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88464" y="559335"/>
          <a:ext cx="2421439" cy="334733"/>
        </a:xfrm>
        <a:custGeom>
          <a:avLst/>
          <a:gdLst/>
          <a:ahLst/>
          <a:cxnLst/>
          <a:rect l="0" t="0" r="0" b="0"/>
          <a:pathLst>
            <a:path>
              <a:moveTo>
                <a:pt x="2421439" y="0"/>
              </a:moveTo>
              <a:lnTo>
                <a:pt x="2421439" y="217273"/>
              </a:lnTo>
              <a:lnTo>
                <a:pt x="0" y="217273"/>
              </a:lnTo>
              <a:lnTo>
                <a:pt x="0" y="3347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450568" y="0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50568" y="0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29129" y="894068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productos</a:t>
          </a:r>
        </a:p>
      </dsp:txBody>
      <dsp:txXfrm>
        <a:off x="29129" y="894068"/>
        <a:ext cx="1118670" cy="559335"/>
      </dsp:txXfrm>
    </dsp:sp>
    <dsp:sp modelId="{A216CAEB-BBC9-4954-B3AC-0B16030F7AFE}">
      <dsp:nvSpPr>
        <dsp:cNvPr id="0" name=""/>
        <dsp:cNvSpPr/>
      </dsp:nvSpPr>
      <dsp:spPr>
        <a:xfrm>
          <a:off x="327847" y="2517001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>
              <a:solidFill>
                <a:schemeClr val="bg1"/>
              </a:solidFill>
            </a:rPr>
            <a:t>traje de bioseguridad</a:t>
          </a:r>
        </a:p>
      </dsp:txBody>
      <dsp:txXfrm>
        <a:off x="327847" y="2517001"/>
        <a:ext cx="1118670" cy="559335"/>
      </dsp:txXfrm>
    </dsp:sp>
    <dsp:sp modelId="{C7C97E9B-346D-4395-9FF0-1AE234F1F617}">
      <dsp:nvSpPr>
        <dsp:cNvPr id="0" name=""/>
        <dsp:cNvSpPr/>
      </dsp:nvSpPr>
      <dsp:spPr>
        <a:xfrm>
          <a:off x="308807" y="324457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kern="1200">
              <a:solidFill>
                <a:schemeClr val="bg1"/>
              </a:solidFill>
            </a:rPr>
            <a:t>lentes</a:t>
          </a:r>
        </a:p>
      </dsp:txBody>
      <dsp:txXfrm>
        <a:off x="308807" y="3244579"/>
        <a:ext cx="1118670" cy="559335"/>
      </dsp:txXfrm>
    </dsp:sp>
    <dsp:sp modelId="{5CFD2B3F-2402-40A4-A243-84B22EBB1432}">
      <dsp:nvSpPr>
        <dsp:cNvPr id="0" name=""/>
        <dsp:cNvSpPr/>
      </dsp:nvSpPr>
      <dsp:spPr>
        <a:xfrm>
          <a:off x="280225" y="3981693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kern="1200">
              <a:solidFill>
                <a:schemeClr val="bg1"/>
              </a:solidFill>
            </a:rPr>
            <a:t>guantes</a:t>
          </a:r>
          <a:r>
            <a:rPr lang="es-BO" sz="1400" kern="1200">
              <a:solidFill>
                <a:schemeClr val="tx1"/>
              </a:solidFill>
            </a:rPr>
            <a:t> </a:t>
          </a:r>
        </a:p>
      </dsp:txBody>
      <dsp:txXfrm>
        <a:off x="280225" y="3981693"/>
        <a:ext cx="1118670" cy="559335"/>
      </dsp:txXfrm>
    </dsp:sp>
    <dsp:sp modelId="{D6FD6F39-CB55-40A6-89A7-24C81FC3662A}">
      <dsp:nvSpPr>
        <dsp:cNvPr id="0" name=""/>
        <dsp:cNvSpPr/>
      </dsp:nvSpPr>
      <dsp:spPr>
        <a:xfrm>
          <a:off x="280237" y="4718796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kern="1200">
              <a:solidFill>
                <a:schemeClr val="bg1"/>
              </a:solidFill>
            </a:rPr>
            <a:t>alcohol en gel</a:t>
          </a:r>
        </a:p>
      </dsp:txBody>
      <dsp:txXfrm>
        <a:off x="280237" y="4718796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70705" y="5403316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barbijos</a:t>
          </a:r>
        </a:p>
      </dsp:txBody>
      <dsp:txXfrm>
        <a:off x="270705" y="5403316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73200" y="1094098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73200" y="1094098"/>
        <a:ext cx="1118670" cy="559335"/>
      </dsp:txXfrm>
    </dsp:sp>
    <dsp:sp modelId="{5AD9EC72-5149-45BE-A639-58950711956D}">
      <dsp:nvSpPr>
        <dsp:cNvPr id="0" name=""/>
        <dsp:cNvSpPr/>
      </dsp:nvSpPr>
      <dsp:spPr>
        <a:xfrm>
          <a:off x="1690969" y="231697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ventas por mayor</a:t>
          </a:r>
        </a:p>
      </dsp:txBody>
      <dsp:txXfrm>
        <a:off x="1690969" y="2316978"/>
        <a:ext cx="1118670" cy="559335"/>
      </dsp:txXfrm>
    </dsp:sp>
    <dsp:sp modelId="{4A7CABA6-8877-4CF7-8118-ECEFD582AAD4}">
      <dsp:nvSpPr>
        <dsp:cNvPr id="0" name=""/>
        <dsp:cNvSpPr/>
      </dsp:nvSpPr>
      <dsp:spPr>
        <a:xfrm>
          <a:off x="1671918" y="312075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ventas por menor</a:t>
          </a:r>
        </a:p>
      </dsp:txBody>
      <dsp:txXfrm>
        <a:off x="1671918" y="3120759"/>
        <a:ext cx="1118670" cy="559335"/>
      </dsp:txXfrm>
    </dsp:sp>
    <dsp:sp modelId="{7D50DF86-FF82-4FC0-898A-8EABA26C3F54}">
      <dsp:nvSpPr>
        <dsp:cNvPr id="0" name=""/>
        <dsp:cNvSpPr/>
      </dsp:nvSpPr>
      <dsp:spPr>
        <a:xfrm>
          <a:off x="1652856" y="390548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creditos</a:t>
          </a:r>
        </a:p>
      </dsp:txBody>
      <dsp:txXfrm>
        <a:off x="1652856" y="3905489"/>
        <a:ext cx="1118670" cy="559335"/>
      </dsp:txXfrm>
    </dsp:sp>
    <dsp:sp modelId="{AB3A26DD-7C4B-4F08-8AAE-877115C50587}">
      <dsp:nvSpPr>
        <dsp:cNvPr id="0" name=""/>
        <dsp:cNvSpPr/>
      </dsp:nvSpPr>
      <dsp:spPr>
        <a:xfrm>
          <a:off x="1671918" y="4690219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descuentos</a:t>
          </a:r>
        </a:p>
      </dsp:txBody>
      <dsp:txXfrm>
        <a:off x="1671918" y="4690219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93463" y="1160771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entregas</a:t>
          </a:r>
        </a:p>
      </dsp:txBody>
      <dsp:txXfrm>
        <a:off x="2793463" y="1160771"/>
        <a:ext cx="1118670" cy="559335"/>
      </dsp:txXfrm>
    </dsp:sp>
    <dsp:sp modelId="{4F027A64-33B2-4B26-A9BE-3631EF6FB789}">
      <dsp:nvSpPr>
        <dsp:cNvPr id="0" name=""/>
        <dsp:cNvSpPr/>
      </dsp:nvSpPr>
      <dsp:spPr>
        <a:xfrm>
          <a:off x="3054080" y="2288401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horarios de atencion</a:t>
          </a:r>
        </a:p>
      </dsp:txBody>
      <dsp:txXfrm>
        <a:off x="3054080" y="2288401"/>
        <a:ext cx="1118670" cy="559335"/>
      </dsp:txXfrm>
    </dsp:sp>
    <dsp:sp modelId="{AB9212F0-1948-4DCF-8EAB-9E1BD18DD26D}">
      <dsp:nvSpPr>
        <dsp:cNvPr id="0" name=""/>
        <dsp:cNvSpPr/>
      </dsp:nvSpPr>
      <dsp:spPr>
        <a:xfrm>
          <a:off x="3035029" y="3139810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delivery</a:t>
          </a:r>
        </a:p>
      </dsp:txBody>
      <dsp:txXfrm>
        <a:off x="3035029" y="3139810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137534" y="1170296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137534" y="1170296"/>
        <a:ext cx="1118670" cy="559335"/>
      </dsp:txXfrm>
    </dsp:sp>
    <dsp:sp modelId="{7C2CA060-EDCC-462E-B6B9-84886DCEDAA7}">
      <dsp:nvSpPr>
        <dsp:cNvPr id="0" name=""/>
        <dsp:cNvSpPr/>
      </dsp:nvSpPr>
      <dsp:spPr>
        <a:xfrm>
          <a:off x="4340998" y="2288401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watss app</a:t>
          </a:r>
        </a:p>
      </dsp:txBody>
      <dsp:txXfrm>
        <a:off x="4340998" y="2288401"/>
        <a:ext cx="1118670" cy="559335"/>
      </dsp:txXfrm>
    </dsp:sp>
    <dsp:sp modelId="{605B3169-8E33-46CA-A5B7-4ECF014F9C5C}">
      <dsp:nvSpPr>
        <dsp:cNvPr id="0" name=""/>
        <dsp:cNvSpPr/>
      </dsp:nvSpPr>
      <dsp:spPr>
        <a:xfrm>
          <a:off x="4340998" y="3082657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500" kern="1200"/>
            <a:t>facebook</a:t>
          </a:r>
        </a:p>
      </dsp:txBody>
      <dsp:txXfrm>
        <a:off x="4340998" y="3082657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5479" y="1170290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5479" y="1170290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FB2EA6E6B414E98FCB57A6553DDDC" ma:contentTypeVersion="6" ma:contentTypeDescription="Crear nuevo documento." ma:contentTypeScope="" ma:versionID="2bf623724e1704a8280700fc446ba854">
  <xsd:schema xmlns:xsd="http://www.w3.org/2001/XMLSchema" xmlns:xs="http://www.w3.org/2001/XMLSchema" xmlns:p="http://schemas.microsoft.com/office/2006/metadata/properties" xmlns:ns2="215dd1ab-3519-4a5b-a012-992658c02d41" targetNamespace="http://schemas.microsoft.com/office/2006/metadata/properties" ma:root="true" ma:fieldsID="655926c761778d45f1a5706d5a2bc872" ns2:_="">
    <xsd:import namespace="215dd1ab-3519-4a5b-a012-992658c02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dd1ab-3519-4a5b-a012-992658c02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E762BA-4C20-4E36-8564-AF559322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dd1ab-3519-4a5b-a012-992658c02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CBA38-5746-461E-B25D-50D7A480C7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757595-70BF-474D-B055-32933D8909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94347-74CA-4212-9E29-4B526770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580</Words>
  <Characters>3193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jose jhonatan</cp:lastModifiedBy>
  <cp:revision>2</cp:revision>
  <cp:lastPrinted>2019-07-16T02:26:00Z</cp:lastPrinted>
  <dcterms:created xsi:type="dcterms:W3CDTF">2020-09-09T04:07:00Z</dcterms:created>
  <dcterms:modified xsi:type="dcterms:W3CDTF">2020-09-09T04:07:00Z</dcterms:modified>
  <cp:category>WDD100-section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0x010100CCBFB2EA6E6B414E98FCB57A6553DDDC</vt:lpwstr>
  </property>
</Properties>
</file>